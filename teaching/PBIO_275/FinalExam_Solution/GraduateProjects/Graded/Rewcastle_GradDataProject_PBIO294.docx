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308A2F" w14:textId="0074D5B0" w:rsidR="00652698" w:rsidRDefault="00B709DB">
      <w:pPr>
        <w:rPr>
          <w:rFonts w:ascii="Calibri" w:hAnsi="Calibri"/>
          <w:b/>
        </w:rPr>
      </w:pPr>
      <w:r w:rsidRPr="009D4C66">
        <w:rPr>
          <w:rFonts w:ascii="Calibri" w:hAnsi="Calibri"/>
          <w:b/>
        </w:rPr>
        <w:t xml:space="preserve">Influence of enzyme activity on decomposition depends on substrate recalcitrance in an </w:t>
      </w:r>
      <w:proofErr w:type="spellStart"/>
      <w:r w:rsidRPr="009D4C66">
        <w:rPr>
          <w:rFonts w:ascii="Calibri" w:hAnsi="Calibri"/>
          <w:b/>
        </w:rPr>
        <w:t>ombrotrophic</w:t>
      </w:r>
      <w:proofErr w:type="spellEnd"/>
      <w:r w:rsidRPr="009D4C66">
        <w:rPr>
          <w:rFonts w:ascii="Calibri" w:hAnsi="Calibri"/>
          <w:b/>
        </w:rPr>
        <w:t xml:space="preserve"> bog</w:t>
      </w:r>
    </w:p>
    <w:p w14:paraId="1D367D68" w14:textId="4E75C8A9" w:rsidR="00D72649" w:rsidRPr="00D72649" w:rsidRDefault="00D72649">
      <w:pPr>
        <w:rPr>
          <w:rFonts w:ascii="Calibri" w:hAnsi="Calibri"/>
        </w:rPr>
      </w:pPr>
      <w:r>
        <w:rPr>
          <w:rFonts w:ascii="Calibri" w:hAnsi="Calibri"/>
        </w:rPr>
        <w:t>Kenna Rewcastle</w:t>
      </w:r>
    </w:p>
    <w:p w14:paraId="6A32008B" w14:textId="77777777" w:rsidR="00652698" w:rsidRPr="009D4C66" w:rsidRDefault="00652698">
      <w:pPr>
        <w:rPr>
          <w:rFonts w:ascii="Calibri" w:hAnsi="Calibri"/>
          <w:i/>
        </w:rPr>
      </w:pPr>
    </w:p>
    <w:p w14:paraId="1B4BBBAD" w14:textId="77777777" w:rsidR="00850EE7" w:rsidRPr="009D4C66" w:rsidRDefault="00850EE7" w:rsidP="00850EE7">
      <w:pPr>
        <w:spacing w:line="480" w:lineRule="auto"/>
        <w:rPr>
          <w:rFonts w:ascii="Calibri" w:hAnsi="Calibri" w:cs="Arial"/>
          <w:b/>
        </w:rPr>
      </w:pPr>
      <w:r w:rsidRPr="009D4C66">
        <w:rPr>
          <w:rFonts w:ascii="Calibri" w:hAnsi="Calibri" w:cs="Arial"/>
          <w:b/>
        </w:rPr>
        <w:t>Introduction</w:t>
      </w:r>
    </w:p>
    <w:p w14:paraId="436B93E5" w14:textId="77777777" w:rsidR="00850EE7" w:rsidRPr="009D4C66" w:rsidRDefault="00850EE7" w:rsidP="00850EE7">
      <w:pPr>
        <w:spacing w:line="480" w:lineRule="auto"/>
        <w:ind w:firstLine="720"/>
        <w:rPr>
          <w:rFonts w:ascii="Calibri" w:hAnsi="Calibri" w:cs="Arial"/>
        </w:rPr>
      </w:pPr>
      <w:r w:rsidRPr="009D4C66">
        <w:rPr>
          <w:rFonts w:ascii="Calibri" w:hAnsi="Calibri" w:cs="Arial"/>
        </w:rPr>
        <w:t xml:space="preserve">Northern bog ecosystems are significant </w:t>
      </w:r>
      <w:ins w:id="0" w:author="Microsoft Office User" w:date="2016-12-05T11:07:00Z">
        <w:r w:rsidRPr="009D4C66">
          <w:rPr>
            <w:rFonts w:ascii="Calibri" w:hAnsi="Calibri" w:cs="Arial"/>
          </w:rPr>
          <w:t xml:space="preserve">terrestrial </w:t>
        </w:r>
      </w:ins>
      <w:r w:rsidRPr="009D4C66">
        <w:rPr>
          <w:rFonts w:ascii="Calibri" w:hAnsi="Calibri" w:cs="Arial"/>
        </w:rPr>
        <w:t>carbon (C) sinks</w:t>
      </w:r>
      <w:del w:id="1" w:author="Microsoft Office User" w:date="2016-12-05T11:07:00Z">
        <w:r w:rsidRPr="009D4C66" w:rsidDel="009D633E">
          <w:rPr>
            <w:rFonts w:ascii="Calibri" w:hAnsi="Calibri" w:cs="Arial"/>
          </w:rPr>
          <w:delText xml:space="preserve"> in the terrestrial landscape</w:delText>
        </w:r>
      </w:del>
      <w:r w:rsidRPr="009D4C66">
        <w:rPr>
          <w:rFonts w:ascii="Calibri" w:hAnsi="Calibri" w:cs="Arial"/>
        </w:rPr>
        <w:t xml:space="preserve"> because they store approximately 30% of global soil organic carbon (SOC) but make up just 3% of land area (Gorham, 1991; Yu </w:t>
      </w:r>
      <w:r w:rsidRPr="009D4C66">
        <w:rPr>
          <w:rFonts w:ascii="Calibri" w:hAnsi="Calibri" w:cs="Arial"/>
          <w:i/>
        </w:rPr>
        <w:t>et al</w:t>
      </w:r>
      <w:r w:rsidRPr="009D4C66">
        <w:rPr>
          <w:rFonts w:ascii="Calibri" w:hAnsi="Calibri" w:cs="Arial"/>
        </w:rPr>
        <w:t xml:space="preserve">., 2010). The </w:t>
      </w:r>
      <w:ins w:id="2" w:author="Microsoft Office User" w:date="2016-12-05T11:09:00Z">
        <w:r w:rsidRPr="009D4C66">
          <w:rPr>
            <w:rFonts w:ascii="Calibri" w:hAnsi="Calibri" w:cs="Arial"/>
          </w:rPr>
          <w:t xml:space="preserve">large </w:t>
        </w:r>
      </w:ins>
      <w:r w:rsidRPr="009D4C66">
        <w:rPr>
          <w:rFonts w:ascii="Calibri" w:hAnsi="Calibri" w:cs="Arial"/>
        </w:rPr>
        <w:t xml:space="preserve">bog C sink is generated through an imbalance </w:t>
      </w:r>
      <w:ins w:id="3" w:author="Microsoft Office User" w:date="2016-12-05T11:09:00Z">
        <w:r w:rsidRPr="009D4C66">
          <w:rPr>
            <w:rFonts w:ascii="Calibri" w:hAnsi="Calibri" w:cs="Arial"/>
          </w:rPr>
          <w:t>between</w:t>
        </w:r>
      </w:ins>
      <w:del w:id="4" w:author="Microsoft Office User" w:date="2016-12-05T11:08:00Z">
        <w:r w:rsidRPr="009D4C66" w:rsidDel="00153A05">
          <w:rPr>
            <w:rFonts w:ascii="Calibri" w:hAnsi="Calibri" w:cs="Arial"/>
          </w:rPr>
          <w:delText>of</w:delText>
        </w:r>
      </w:del>
      <w:r w:rsidRPr="009D4C66">
        <w:rPr>
          <w:rFonts w:ascii="Calibri" w:hAnsi="Calibri" w:cs="Arial"/>
        </w:rPr>
        <w:t xml:space="preserve"> </w:t>
      </w:r>
      <w:ins w:id="5" w:author="Microsoft Office User" w:date="2016-12-05T11:20:00Z">
        <w:r w:rsidRPr="009D4C66">
          <w:rPr>
            <w:rFonts w:ascii="Calibri" w:hAnsi="Calibri" w:cs="Arial"/>
          </w:rPr>
          <w:t xml:space="preserve">inputs via </w:t>
        </w:r>
      </w:ins>
      <w:r w:rsidRPr="009D4C66">
        <w:rPr>
          <w:rFonts w:ascii="Calibri" w:hAnsi="Calibri" w:cs="Arial"/>
        </w:rPr>
        <w:t>net primary production</w:t>
      </w:r>
      <w:del w:id="6" w:author="Microsoft Office User" w:date="2016-12-05T11:20:00Z">
        <w:r w:rsidRPr="009D4C66" w:rsidDel="00421022">
          <w:rPr>
            <w:rFonts w:ascii="Calibri" w:hAnsi="Calibri" w:cs="Arial"/>
          </w:rPr>
          <w:delText xml:space="preserve"> </w:delText>
        </w:r>
      </w:del>
      <w:ins w:id="7" w:author="Microsoft Office User" w:date="2016-12-05T11:19:00Z">
        <w:r w:rsidRPr="009D4C66">
          <w:rPr>
            <w:rFonts w:ascii="Calibri" w:hAnsi="Calibri" w:cs="Arial"/>
          </w:rPr>
          <w:t xml:space="preserve"> </w:t>
        </w:r>
      </w:ins>
      <w:r w:rsidRPr="009D4C66">
        <w:rPr>
          <w:rFonts w:ascii="Calibri" w:hAnsi="Calibri" w:cs="Arial"/>
        </w:rPr>
        <w:t xml:space="preserve">and </w:t>
      </w:r>
      <w:ins w:id="8" w:author="Microsoft Office User" w:date="2016-12-05T11:20:00Z">
        <w:r w:rsidRPr="009D4C66">
          <w:rPr>
            <w:rFonts w:ascii="Calibri" w:hAnsi="Calibri" w:cs="Arial"/>
          </w:rPr>
          <w:t xml:space="preserve">outputs via </w:t>
        </w:r>
      </w:ins>
      <w:r w:rsidRPr="009D4C66">
        <w:rPr>
          <w:rFonts w:ascii="Calibri" w:hAnsi="Calibri" w:cs="Arial"/>
        </w:rPr>
        <w:t xml:space="preserve">decomposition </w:t>
      </w:r>
      <w:ins w:id="9" w:author="Microsoft Office User" w:date="2016-12-05T11:20:00Z">
        <w:r w:rsidRPr="009D4C66">
          <w:rPr>
            <w:rFonts w:ascii="Calibri" w:hAnsi="Calibri" w:cs="Arial"/>
          </w:rPr>
          <w:t xml:space="preserve">and respiration </w:t>
        </w:r>
      </w:ins>
      <w:r w:rsidRPr="009D4C66">
        <w:rPr>
          <w:rFonts w:ascii="Calibri" w:hAnsi="Calibri" w:cs="Arial"/>
        </w:rPr>
        <w:t>(</w:t>
      </w:r>
      <w:proofErr w:type="spellStart"/>
      <w:r w:rsidRPr="009D4C66">
        <w:rPr>
          <w:rFonts w:ascii="Calibri" w:hAnsi="Calibri" w:cs="Arial"/>
        </w:rPr>
        <w:t>Limpens</w:t>
      </w:r>
      <w:proofErr w:type="spellEnd"/>
      <w:r w:rsidRPr="009D4C66">
        <w:rPr>
          <w:rFonts w:ascii="Calibri" w:hAnsi="Calibri" w:cs="Arial"/>
        </w:rPr>
        <w:t xml:space="preserve"> et al. 2008). </w:t>
      </w:r>
      <w:moveFromRangeStart w:id="10" w:author="Microsoft Office User" w:date="2016-12-05T11:17:00Z" w:name="move468699982"/>
      <w:del w:id="11" w:author="Microsoft Office User" w:date="2016-12-05T11:17:00Z">
        <w:r w:rsidRPr="009D4C66" w:rsidDel="00153A05">
          <w:rPr>
            <w:rFonts w:ascii="Calibri" w:hAnsi="Calibri" w:cs="Arial"/>
          </w:rPr>
          <w:delText xml:space="preserve">Decomposition in these ecosystems is sensitive to global changes such as warming (Preston </w:delText>
        </w:r>
        <w:r w:rsidRPr="009D4C66" w:rsidDel="00153A05">
          <w:rPr>
            <w:rFonts w:ascii="Calibri" w:hAnsi="Calibri" w:cs="Arial"/>
            <w:i/>
          </w:rPr>
          <w:delText>et al</w:delText>
        </w:r>
        <w:r w:rsidRPr="009D4C66" w:rsidDel="00153A05">
          <w:rPr>
            <w:rFonts w:ascii="Calibri" w:hAnsi="Calibri" w:cs="Arial"/>
          </w:rPr>
          <w:delText xml:space="preserve">., 2012; Gong </w:delText>
        </w:r>
        <w:r w:rsidRPr="009D4C66" w:rsidDel="00153A05">
          <w:rPr>
            <w:rFonts w:ascii="Calibri" w:hAnsi="Calibri" w:cs="Arial"/>
            <w:i/>
          </w:rPr>
          <w:delText>et al</w:delText>
        </w:r>
        <w:r w:rsidRPr="009D4C66" w:rsidDel="00153A05">
          <w:rPr>
            <w:rFonts w:ascii="Calibri" w:hAnsi="Calibri" w:cs="Arial"/>
          </w:rPr>
          <w:delText xml:space="preserve">., 2013) and woody plant encroachment (Heijmans </w:delText>
        </w:r>
        <w:r w:rsidRPr="009D4C66" w:rsidDel="00153A05">
          <w:rPr>
            <w:rFonts w:ascii="Calibri" w:hAnsi="Calibri" w:cs="Arial"/>
            <w:i/>
          </w:rPr>
          <w:delText>et al.</w:delText>
        </w:r>
        <w:r w:rsidRPr="009D4C66" w:rsidDel="00153A05">
          <w:rPr>
            <w:rFonts w:ascii="Calibri" w:hAnsi="Calibri" w:cs="Arial"/>
          </w:rPr>
          <w:delText xml:space="preserve">, 2013), which affect bog water saturation (Alm </w:delText>
        </w:r>
        <w:r w:rsidRPr="009D4C66" w:rsidDel="00153A05">
          <w:rPr>
            <w:rFonts w:ascii="Calibri" w:hAnsi="Calibri" w:cs="Arial"/>
            <w:i/>
          </w:rPr>
          <w:delText>et al.</w:delText>
        </w:r>
        <w:r w:rsidRPr="009D4C66" w:rsidDel="00153A05">
          <w:rPr>
            <w:rFonts w:ascii="Calibri" w:hAnsi="Calibri" w:cs="Arial"/>
          </w:rPr>
          <w:delText xml:space="preserve">, 1999; Updegraff </w:delText>
        </w:r>
        <w:r w:rsidRPr="009D4C66" w:rsidDel="00153A05">
          <w:rPr>
            <w:rFonts w:ascii="Calibri" w:hAnsi="Calibri" w:cs="Arial"/>
            <w:i/>
          </w:rPr>
          <w:delText>et al.</w:delText>
        </w:r>
        <w:r w:rsidRPr="009D4C66" w:rsidDel="00153A05">
          <w:rPr>
            <w:rFonts w:ascii="Calibri" w:hAnsi="Calibri" w:cs="Arial"/>
          </w:rPr>
          <w:delText xml:space="preserve">, 2001). </w:delText>
        </w:r>
      </w:del>
      <w:moveFromRangeEnd w:id="10"/>
      <w:r w:rsidRPr="009D4C66">
        <w:rPr>
          <w:rFonts w:ascii="Calibri" w:hAnsi="Calibri" w:cs="Arial"/>
        </w:rPr>
        <w:t>Bog C stocks increase with inputs of</w:t>
      </w:r>
      <w:ins w:id="12" w:author="Microsoft Office User" w:date="2016-12-05T11:08:00Z">
        <w:r w:rsidRPr="009D4C66">
          <w:rPr>
            <w:rFonts w:ascii="Calibri" w:hAnsi="Calibri" w:cs="Arial"/>
          </w:rPr>
          <w:t xml:space="preserve"> </w:t>
        </w:r>
      </w:ins>
      <w:del w:id="13" w:author="Microsoft Office User" w:date="2016-12-05T11:08:00Z">
        <w:r w:rsidRPr="009D4C66" w:rsidDel="00F41A50">
          <w:rPr>
            <w:rFonts w:ascii="Calibri" w:hAnsi="Calibri" w:cs="Arial"/>
          </w:rPr>
          <w:delText xml:space="preserve"> C from </w:delText>
        </w:r>
      </w:del>
      <w:r w:rsidRPr="009D4C66">
        <w:rPr>
          <w:rFonts w:ascii="Calibri" w:hAnsi="Calibri" w:cs="Arial"/>
        </w:rPr>
        <w:t>organic matter</w:t>
      </w:r>
      <w:del w:id="14" w:author="Microsoft Office User" w:date="2016-12-05T11:17:00Z">
        <w:r w:rsidRPr="009D4C66" w:rsidDel="00153A05">
          <w:rPr>
            <w:rFonts w:ascii="Calibri" w:hAnsi="Calibri" w:cs="Arial"/>
          </w:rPr>
          <w:delText>,</w:delText>
        </w:r>
      </w:del>
      <w:r w:rsidRPr="009D4C66">
        <w:rPr>
          <w:rFonts w:ascii="Calibri" w:hAnsi="Calibri" w:cs="Arial"/>
        </w:rPr>
        <w:t xml:space="preserve"> and global changes</w:t>
      </w:r>
      <w:ins w:id="15" w:author="Microsoft Office User" w:date="2016-12-05T11:17:00Z">
        <w:r w:rsidRPr="009D4C66">
          <w:rPr>
            <w:rFonts w:ascii="Calibri" w:hAnsi="Calibri" w:cs="Arial"/>
          </w:rPr>
          <w:t>,</w:t>
        </w:r>
      </w:ins>
      <w:r w:rsidRPr="009D4C66">
        <w:rPr>
          <w:rFonts w:ascii="Calibri" w:hAnsi="Calibri" w:cs="Arial"/>
        </w:rPr>
        <w:t xml:space="preserve"> such as </w:t>
      </w:r>
      <w:del w:id="16" w:author="Microsoft Office User" w:date="2016-12-05T11:08:00Z">
        <w:r w:rsidRPr="009D4C66" w:rsidDel="000C754D">
          <w:rPr>
            <w:rFonts w:ascii="Calibri" w:hAnsi="Calibri" w:cs="Arial"/>
          </w:rPr>
          <w:delText xml:space="preserve">warming and </w:delText>
        </w:r>
      </w:del>
      <w:r w:rsidRPr="009D4C66">
        <w:rPr>
          <w:rFonts w:ascii="Calibri" w:hAnsi="Calibri" w:cs="Arial"/>
        </w:rPr>
        <w:t>increased levels of CO</w:t>
      </w:r>
      <w:r w:rsidRPr="009D4C66">
        <w:rPr>
          <w:rFonts w:ascii="Calibri" w:hAnsi="Calibri" w:cs="Arial"/>
          <w:vertAlign w:val="subscript"/>
        </w:rPr>
        <w:t>2</w:t>
      </w:r>
      <w:ins w:id="17" w:author="Microsoft Office User" w:date="2016-12-05T11:17:00Z">
        <w:r w:rsidRPr="009D4C66">
          <w:rPr>
            <w:rFonts w:ascii="Calibri" w:hAnsi="Calibri" w:cs="Arial"/>
            <w:rPrChange w:id="18" w:author="Microsoft Office User" w:date="2016-12-05T11:18:00Z">
              <w:rPr>
                <w:rFonts w:ascii="Arial" w:hAnsi="Arial" w:cs="Arial"/>
                <w:vertAlign w:val="subscript"/>
              </w:rPr>
            </w:rPrChange>
          </w:rPr>
          <w:t>,</w:t>
        </w:r>
      </w:ins>
      <w:r w:rsidRPr="009D4C66">
        <w:rPr>
          <w:rFonts w:ascii="Calibri" w:hAnsi="Calibri" w:cs="Arial"/>
        </w:rPr>
        <w:t xml:space="preserve"> are expected to increase the amount of labile C in ecosystems</w:t>
      </w:r>
      <w:r w:rsidR="008A62F3" w:rsidRPr="009D4C66">
        <w:rPr>
          <w:rFonts w:ascii="Calibri" w:hAnsi="Calibri" w:cs="Arial"/>
        </w:rPr>
        <w:t xml:space="preserve"> through root exudation of sugars</w:t>
      </w:r>
      <w:r w:rsidRPr="009D4C66">
        <w:rPr>
          <w:rFonts w:ascii="Calibri" w:hAnsi="Calibri" w:cs="Arial"/>
        </w:rPr>
        <w:t xml:space="preserve"> (</w:t>
      </w:r>
      <w:proofErr w:type="spellStart"/>
      <w:r w:rsidR="008A62F3" w:rsidRPr="009D4C66">
        <w:rPr>
          <w:rFonts w:ascii="Calibri" w:hAnsi="Calibri" w:cs="Arial"/>
        </w:rPr>
        <w:t>Hungate</w:t>
      </w:r>
      <w:proofErr w:type="spellEnd"/>
      <w:r w:rsidR="008A62F3" w:rsidRPr="009D4C66">
        <w:rPr>
          <w:rFonts w:ascii="Calibri" w:hAnsi="Calibri" w:cs="Arial"/>
        </w:rPr>
        <w:t xml:space="preserve"> </w:t>
      </w:r>
      <w:r w:rsidR="008A62F3" w:rsidRPr="009D4C66">
        <w:rPr>
          <w:rFonts w:ascii="Calibri" w:hAnsi="Calibri" w:cs="Arial"/>
          <w:i/>
        </w:rPr>
        <w:t>et al.</w:t>
      </w:r>
      <w:r w:rsidR="008A62F3" w:rsidRPr="009D4C66">
        <w:rPr>
          <w:rFonts w:ascii="Calibri" w:hAnsi="Calibri" w:cs="Arial"/>
        </w:rPr>
        <w:t xml:space="preserve"> 1997, Jones </w:t>
      </w:r>
      <w:r w:rsidR="008A62F3" w:rsidRPr="009D4C66">
        <w:rPr>
          <w:rFonts w:ascii="Calibri" w:hAnsi="Calibri" w:cs="Arial"/>
          <w:i/>
        </w:rPr>
        <w:t>et al.</w:t>
      </w:r>
      <w:r w:rsidR="008A62F3" w:rsidRPr="009D4C66">
        <w:rPr>
          <w:rFonts w:ascii="Calibri" w:hAnsi="Calibri" w:cs="Arial"/>
        </w:rPr>
        <w:t xml:space="preserve"> 1998, Heath et al. 2005, Korner et al. 2005, </w:t>
      </w:r>
      <w:r w:rsidRPr="009D4C66">
        <w:rPr>
          <w:rFonts w:ascii="Calibri" w:hAnsi="Calibri" w:cs="Arial"/>
        </w:rPr>
        <w:t xml:space="preserve">Phillips et al. 2011). </w:t>
      </w:r>
      <w:del w:id="19" w:author="Microsoft Office User" w:date="2016-12-05T11:21:00Z">
        <w:r w:rsidRPr="009D4C66" w:rsidDel="00C763EF">
          <w:rPr>
            <w:rFonts w:ascii="Calibri" w:hAnsi="Calibri" w:cs="Arial"/>
          </w:rPr>
          <w:delText>For example, a 50% increase in atmospheric CO</w:delText>
        </w:r>
        <w:r w:rsidRPr="009D4C66" w:rsidDel="00C763EF">
          <w:rPr>
            <w:rFonts w:ascii="Calibri" w:hAnsi="Calibri" w:cs="Arial"/>
            <w:vertAlign w:val="subscript"/>
            <w:rPrChange w:id="20" w:author="Microsoft Office User" w:date="2016-12-05T11:18:00Z">
              <w:rPr>
                <w:rFonts w:ascii="Arial" w:hAnsi="Arial" w:cs="Arial"/>
              </w:rPr>
            </w:rPrChange>
          </w:rPr>
          <w:delText>2</w:delText>
        </w:r>
        <w:r w:rsidRPr="009D4C66" w:rsidDel="00C763EF">
          <w:rPr>
            <w:rFonts w:ascii="Calibri" w:hAnsi="Calibri" w:cs="Arial"/>
          </w:rPr>
          <w:delText xml:space="preserve"> caused a 50% increase in labile dissolved organic C in forest soils (Phillips et al. 2011). </w:delText>
        </w:r>
      </w:del>
      <w:del w:id="21" w:author="Microsoft Office User" w:date="2016-12-05T11:22:00Z">
        <w:r w:rsidRPr="009D4C66" w:rsidDel="00C763EF">
          <w:rPr>
            <w:rFonts w:ascii="Calibri" w:hAnsi="Calibri" w:cs="Arial"/>
          </w:rPr>
          <w:delText xml:space="preserve">Whether added labile C (i.e., low molecular weight organic compounds) will contribute to the bog C sink or be decomposed and released to the atmosphere remains unresolved for bog ecosystems (Moore </w:delText>
        </w:r>
        <w:r w:rsidRPr="009D4C66" w:rsidDel="00C763EF">
          <w:rPr>
            <w:rFonts w:ascii="Calibri" w:hAnsi="Calibri" w:cs="Arial"/>
            <w:i/>
          </w:rPr>
          <w:delText>et al.</w:delText>
        </w:r>
        <w:r w:rsidRPr="009D4C66" w:rsidDel="00C763EF">
          <w:rPr>
            <w:rFonts w:ascii="Calibri" w:hAnsi="Calibri" w:cs="Arial"/>
          </w:rPr>
          <w:delText>, 1998; Blodau, 2002)</w:delText>
        </w:r>
      </w:del>
      <w:r w:rsidRPr="009D4C66">
        <w:rPr>
          <w:rFonts w:ascii="Calibri" w:hAnsi="Calibri" w:cs="Arial"/>
        </w:rPr>
        <w:t xml:space="preserve">. </w:t>
      </w:r>
      <w:r w:rsidR="008A62F3" w:rsidRPr="009D4C66">
        <w:rPr>
          <w:rFonts w:ascii="Calibri" w:hAnsi="Calibri" w:cs="Arial"/>
        </w:rPr>
        <w:t xml:space="preserve">Clearly, </w:t>
      </w:r>
      <w:ins w:id="22" w:author="Microsoft Office User" w:date="2016-12-05T11:24:00Z">
        <w:r w:rsidRPr="009D4C66">
          <w:rPr>
            <w:rFonts w:ascii="Calibri" w:hAnsi="Calibri" w:cs="Arial"/>
          </w:rPr>
          <w:t xml:space="preserve">bogs </w:t>
        </w:r>
      </w:ins>
      <w:r w:rsidR="008A62F3" w:rsidRPr="009D4C66">
        <w:rPr>
          <w:rFonts w:ascii="Calibri" w:hAnsi="Calibri" w:cs="Arial"/>
        </w:rPr>
        <w:t>are a hugely important reservoir of C,</w:t>
      </w:r>
      <w:ins w:id="23" w:author="Microsoft Office User" w:date="2016-12-05T11:24:00Z">
        <w:r w:rsidRPr="009D4C66">
          <w:rPr>
            <w:rFonts w:ascii="Calibri" w:hAnsi="Calibri" w:cs="Arial"/>
          </w:rPr>
          <w:t xml:space="preserve"> and we are only beginning to understand what regulates </w:t>
        </w:r>
      </w:ins>
      <w:r w:rsidR="008A62F3" w:rsidRPr="009D4C66">
        <w:rPr>
          <w:rFonts w:ascii="Calibri" w:hAnsi="Calibri" w:cs="Arial"/>
        </w:rPr>
        <w:t>bog carbon dynamics and the resulting feedbacks to climate change</w:t>
      </w:r>
      <w:ins w:id="24" w:author="Microsoft Office User" w:date="2016-12-05T11:24:00Z">
        <w:r w:rsidRPr="009D4C66">
          <w:rPr>
            <w:rFonts w:ascii="Calibri" w:hAnsi="Calibri" w:cs="Arial"/>
          </w:rPr>
          <w:t>.</w:t>
        </w:r>
      </w:ins>
    </w:p>
    <w:p w14:paraId="11158CF0" w14:textId="4E4A2ED3" w:rsidR="008A62F3" w:rsidRDefault="00A60B12" w:rsidP="00850EE7">
      <w:pPr>
        <w:spacing w:line="480" w:lineRule="auto"/>
        <w:ind w:firstLine="720"/>
        <w:rPr>
          <w:rFonts w:ascii="Calibri" w:hAnsi="Calibri" w:cs="Arial"/>
        </w:rPr>
      </w:pPr>
      <w:r w:rsidRPr="009D4C66">
        <w:rPr>
          <w:rFonts w:ascii="Calibri" w:hAnsi="Calibri" w:cs="Arial"/>
        </w:rPr>
        <w:t xml:space="preserve">Is microbial activity linked to the decomposition of labile C substrates? Is the strength of this relationship between microbial decomposers and decomposition different for substrates of </w:t>
      </w:r>
      <w:r w:rsidRPr="009D4C66">
        <w:rPr>
          <w:rFonts w:ascii="Calibri" w:hAnsi="Calibri" w:cs="Arial"/>
        </w:rPr>
        <w:lastRenderedPageBreak/>
        <w:t>varyin</w:t>
      </w:r>
      <w:r w:rsidR="007D4D19">
        <w:rPr>
          <w:rFonts w:ascii="Calibri" w:hAnsi="Calibri" w:cs="Arial"/>
        </w:rPr>
        <w:t>g recalcitrance</w:t>
      </w:r>
      <w:r w:rsidR="007D4D19" w:rsidRPr="007D4D19">
        <w:rPr>
          <w:rFonts w:ascii="Calibri" w:hAnsi="Calibri" w:cs="Arial"/>
        </w:rPr>
        <w:t xml:space="preserve">? We traced </w:t>
      </w:r>
      <w:r w:rsidR="007D4D19" w:rsidRPr="007D4D19">
        <w:rPr>
          <w:rFonts w:ascii="Calibri" w:hAnsi="Calibri" w:cs="Arial"/>
        </w:rPr>
        <w:t xml:space="preserve">we traced isotopically labeled labile C (i.e., </w:t>
      </w:r>
      <w:r w:rsidR="007D4D19" w:rsidRPr="007D4D19">
        <w:rPr>
          <w:rFonts w:ascii="Calibri" w:hAnsi="Calibri" w:cs="Arial"/>
          <w:vertAlign w:val="superscript"/>
        </w:rPr>
        <w:t>13</w:t>
      </w:r>
      <w:r w:rsidR="007D4D19" w:rsidRPr="007D4D19">
        <w:rPr>
          <w:rFonts w:ascii="Calibri" w:hAnsi="Calibri" w:cs="Arial"/>
        </w:rPr>
        <w:t>C-starch) from organic matter into respired CO</w:t>
      </w:r>
      <w:r w:rsidR="007D4D19" w:rsidRPr="007D4D19">
        <w:rPr>
          <w:rFonts w:ascii="Calibri" w:hAnsi="Calibri" w:cs="Arial"/>
          <w:vertAlign w:val="subscript"/>
        </w:rPr>
        <w:t>2</w:t>
      </w:r>
      <w:r w:rsidRPr="007D4D19">
        <w:rPr>
          <w:rFonts w:ascii="Calibri" w:hAnsi="Calibri" w:cs="Arial"/>
        </w:rPr>
        <w:t xml:space="preserve"> </w:t>
      </w:r>
      <w:r w:rsidRPr="009D4C66">
        <w:rPr>
          <w:rFonts w:ascii="Calibri" w:hAnsi="Calibri" w:cs="Arial"/>
        </w:rPr>
        <w:t>to answer these questions</w:t>
      </w:r>
      <w:r w:rsidR="007D4D19">
        <w:rPr>
          <w:rFonts w:ascii="Calibri" w:hAnsi="Calibri" w:cs="Arial"/>
        </w:rPr>
        <w:t xml:space="preserve"> and explore bog decomposition processes. We installed mesocosms in a boreal bog</w:t>
      </w:r>
      <w:r w:rsidR="00712A48">
        <w:rPr>
          <w:rFonts w:ascii="Calibri" w:hAnsi="Calibri" w:cs="Arial"/>
        </w:rPr>
        <w:t>, and after a</w:t>
      </w:r>
      <w:r w:rsidR="007D4D19">
        <w:rPr>
          <w:rFonts w:ascii="Calibri" w:hAnsi="Calibri" w:cs="Arial"/>
        </w:rPr>
        <w:t xml:space="preserve"> </w:t>
      </w:r>
      <w:r w:rsidR="009F1B51">
        <w:rPr>
          <w:rFonts w:ascii="Calibri" w:hAnsi="Calibri" w:cs="Arial"/>
        </w:rPr>
        <w:t xml:space="preserve">seven month long </w:t>
      </w:r>
      <w:r w:rsidR="009F1B51">
        <w:rPr>
          <w:rFonts w:ascii="Calibri" w:hAnsi="Calibri" w:cs="Arial"/>
          <w:i/>
        </w:rPr>
        <w:t>in situ</w:t>
      </w:r>
      <w:r w:rsidR="007D4D19">
        <w:rPr>
          <w:rFonts w:ascii="Calibri" w:hAnsi="Calibri" w:cs="Arial"/>
        </w:rPr>
        <w:t xml:space="preserve"> incubation period, added a small amount of </w:t>
      </w:r>
      <w:r w:rsidR="007D4D19">
        <w:rPr>
          <w:rFonts w:ascii="Calibri" w:hAnsi="Calibri" w:cs="Arial"/>
          <w:vertAlign w:val="superscript"/>
        </w:rPr>
        <w:t>13</w:t>
      </w:r>
      <w:r w:rsidR="007D4D19">
        <w:rPr>
          <w:rFonts w:ascii="Calibri" w:hAnsi="Calibri" w:cs="Arial"/>
        </w:rPr>
        <w:t>C-st</w:t>
      </w:r>
      <w:bookmarkStart w:id="25" w:name="_GoBack"/>
      <w:bookmarkEnd w:id="25"/>
      <w:r w:rsidR="007D4D19">
        <w:rPr>
          <w:rFonts w:ascii="Calibri" w:hAnsi="Calibri" w:cs="Arial"/>
        </w:rPr>
        <w:t>arch</w:t>
      </w:r>
      <w:r w:rsidR="007D60DC">
        <w:rPr>
          <w:rFonts w:ascii="Calibri" w:hAnsi="Calibri" w:cs="Arial"/>
        </w:rPr>
        <w:t xml:space="preserve"> to each mesocosm and captured gas samples to measure </w:t>
      </w:r>
      <w:r w:rsidR="007D60DC">
        <w:rPr>
          <w:rFonts w:ascii="Calibri" w:hAnsi="Calibri" w:cs="Arial"/>
          <w:vertAlign w:val="superscript"/>
        </w:rPr>
        <w:t>13</w:t>
      </w:r>
      <w:r w:rsidR="007D60DC">
        <w:rPr>
          <w:rFonts w:ascii="Calibri" w:hAnsi="Calibri" w:cs="Arial"/>
        </w:rPr>
        <w:t>CO</w:t>
      </w:r>
      <w:r w:rsidR="007D60DC">
        <w:rPr>
          <w:rFonts w:ascii="Calibri" w:hAnsi="Calibri" w:cs="Arial"/>
          <w:vertAlign w:val="subscript"/>
        </w:rPr>
        <w:t>2</w:t>
      </w:r>
      <w:r w:rsidR="007D60DC">
        <w:rPr>
          <w:rFonts w:ascii="Calibri" w:hAnsi="Calibri" w:cs="Arial"/>
        </w:rPr>
        <w:t xml:space="preserve"> respiration and overall soil CO</w:t>
      </w:r>
      <w:r w:rsidR="007D60DC">
        <w:rPr>
          <w:rFonts w:ascii="Calibri" w:hAnsi="Calibri" w:cs="Arial"/>
          <w:vertAlign w:val="subscript"/>
        </w:rPr>
        <w:t>2</w:t>
      </w:r>
      <w:r w:rsidR="007D60DC">
        <w:rPr>
          <w:rFonts w:ascii="Calibri" w:hAnsi="Calibri" w:cs="Arial"/>
        </w:rPr>
        <w:t xml:space="preserve"> respiration to track decomposition. To understand the influence of microbial activity and abiotic environment on </w:t>
      </w:r>
      <w:r w:rsidR="00712A48">
        <w:rPr>
          <w:rFonts w:ascii="Calibri" w:hAnsi="Calibri" w:cs="Arial"/>
        </w:rPr>
        <w:t>organic matter (</w:t>
      </w:r>
      <w:r w:rsidR="007D60DC">
        <w:rPr>
          <w:rFonts w:ascii="Calibri" w:hAnsi="Calibri" w:cs="Arial"/>
        </w:rPr>
        <w:t>OM</w:t>
      </w:r>
      <w:r w:rsidR="00712A48">
        <w:rPr>
          <w:rFonts w:ascii="Calibri" w:hAnsi="Calibri" w:cs="Arial"/>
        </w:rPr>
        <w:t>)</w:t>
      </w:r>
      <w:r w:rsidR="007D60DC">
        <w:rPr>
          <w:rFonts w:ascii="Calibri" w:hAnsi="Calibri" w:cs="Arial"/>
        </w:rPr>
        <w:t xml:space="preserve"> decomposition, we simultaneously collected samples to assess a suite of peat physical and chemical properties as well as microbial activity and biomass. </w:t>
      </w:r>
      <w:r w:rsidR="00F86EDA">
        <w:rPr>
          <w:rFonts w:ascii="Calibri" w:hAnsi="Calibri" w:cs="Arial"/>
        </w:rPr>
        <w:t xml:space="preserve">We predict that the </w:t>
      </w:r>
      <w:r w:rsidR="00333116">
        <w:rPr>
          <w:rFonts w:ascii="Calibri" w:hAnsi="Calibri" w:cs="Arial"/>
        </w:rPr>
        <w:t xml:space="preserve">rapid </w:t>
      </w:r>
      <w:r w:rsidR="00F86EDA">
        <w:rPr>
          <w:rFonts w:ascii="Calibri" w:hAnsi="Calibri" w:cs="Arial"/>
        </w:rPr>
        <w:t xml:space="preserve">decomposition of labile starch will be directly linked to microbial activity, while the decomposition of more recalcitrant C substrates </w:t>
      </w:r>
      <w:r w:rsidR="004E7973">
        <w:rPr>
          <w:rFonts w:ascii="Calibri" w:hAnsi="Calibri" w:cs="Arial"/>
        </w:rPr>
        <w:t xml:space="preserve">that results in overall </w:t>
      </w:r>
      <w:r w:rsidR="00333116">
        <w:rPr>
          <w:rFonts w:ascii="Calibri" w:hAnsi="Calibri" w:cs="Arial"/>
        </w:rPr>
        <w:t xml:space="preserve">respiration will perhaps be indirectly linked to microbial activity through the influence of the abiotic environment. </w:t>
      </w:r>
      <w:r w:rsidR="007D60DC">
        <w:rPr>
          <w:rFonts w:ascii="Calibri" w:hAnsi="Calibri" w:cs="Arial"/>
        </w:rPr>
        <w:t>These analyses ultimately lend</w:t>
      </w:r>
      <w:r w:rsidR="009D4C66" w:rsidRPr="009D4C66">
        <w:rPr>
          <w:rFonts w:ascii="Calibri" w:hAnsi="Calibri" w:cs="Arial"/>
        </w:rPr>
        <w:t xml:space="preserve"> insight to the future of microbial-mediated decomposition</w:t>
      </w:r>
      <w:r w:rsidR="007D60DC">
        <w:rPr>
          <w:rFonts w:ascii="Calibri" w:hAnsi="Calibri" w:cs="Arial"/>
        </w:rPr>
        <w:t xml:space="preserve"> in a boreal bog</w:t>
      </w:r>
      <w:r w:rsidR="009D4C66" w:rsidRPr="009D4C66">
        <w:rPr>
          <w:rFonts w:ascii="Calibri" w:hAnsi="Calibri" w:cs="Arial"/>
        </w:rPr>
        <w:t xml:space="preserve"> in the face of climate change.</w:t>
      </w:r>
      <w:r w:rsidR="001123B2">
        <w:rPr>
          <w:rFonts w:ascii="Calibri" w:hAnsi="Calibri" w:cs="Arial"/>
        </w:rPr>
        <w:t xml:space="preserve"> </w:t>
      </w:r>
    </w:p>
    <w:p w14:paraId="02CC9760" w14:textId="77777777" w:rsidR="00652698" w:rsidRPr="00333116" w:rsidRDefault="009D4C66">
      <w:pPr>
        <w:rPr>
          <w:rFonts w:ascii="Calibri" w:hAnsi="Calibri" w:cs="Arial"/>
          <w:b/>
        </w:rPr>
      </w:pPr>
      <w:r w:rsidRPr="00333116">
        <w:rPr>
          <w:rFonts w:ascii="Calibri" w:hAnsi="Calibri" w:cs="Arial"/>
          <w:b/>
        </w:rPr>
        <w:t>Methods</w:t>
      </w:r>
    </w:p>
    <w:p w14:paraId="7DD7FC96" w14:textId="77777777" w:rsidR="009D4C66" w:rsidRPr="00333116" w:rsidRDefault="009D4C66">
      <w:pPr>
        <w:rPr>
          <w:rFonts w:ascii="Calibri" w:hAnsi="Calibri" w:cs="Arial"/>
          <w:b/>
        </w:rPr>
      </w:pPr>
    </w:p>
    <w:p w14:paraId="7E89D92D" w14:textId="77777777" w:rsidR="00333116" w:rsidRPr="00333116" w:rsidRDefault="00333116" w:rsidP="00333116">
      <w:pPr>
        <w:spacing w:line="480" w:lineRule="auto"/>
        <w:rPr>
          <w:rFonts w:ascii="Calibri" w:hAnsi="Calibri" w:cs="Arial"/>
          <w:i/>
          <w:rPrChange w:id="26" w:author="Microsoft Office User" w:date="2016-12-05T11:37:00Z">
            <w:rPr>
              <w:rFonts w:ascii="Arial" w:hAnsi="Arial" w:cs="Arial"/>
            </w:rPr>
          </w:rPrChange>
        </w:rPr>
      </w:pPr>
      <w:r w:rsidRPr="00333116">
        <w:rPr>
          <w:rFonts w:ascii="Calibri" w:hAnsi="Calibri" w:cs="Arial"/>
          <w:i/>
        </w:rPr>
        <w:t xml:space="preserve">Site description </w:t>
      </w:r>
    </w:p>
    <w:p w14:paraId="095D9953" w14:textId="77777777" w:rsidR="00333116" w:rsidRPr="00333116" w:rsidRDefault="00333116" w:rsidP="00333116">
      <w:pPr>
        <w:spacing w:line="480" w:lineRule="auto"/>
        <w:ind w:firstLine="720"/>
        <w:rPr>
          <w:rFonts w:ascii="Calibri" w:eastAsia="Times New Roman" w:hAnsi="Calibri" w:cs="Arial"/>
        </w:rPr>
        <w:pPrChange w:id="27" w:author="Microsoft Office User" w:date="2016-12-05T11:38:00Z">
          <w:pPr>
            <w:spacing w:line="480" w:lineRule="auto"/>
          </w:pPr>
        </w:pPrChange>
      </w:pPr>
      <w:r w:rsidRPr="00333116">
        <w:rPr>
          <w:rFonts w:ascii="Calibri" w:hAnsi="Calibri" w:cs="Arial"/>
        </w:rPr>
        <w:t xml:space="preserve">We conducted our study in an </w:t>
      </w:r>
      <w:proofErr w:type="spellStart"/>
      <w:r w:rsidRPr="00333116">
        <w:rPr>
          <w:rFonts w:ascii="Calibri" w:hAnsi="Calibri" w:cs="Arial"/>
        </w:rPr>
        <w:t>ombrotrophic</w:t>
      </w:r>
      <w:proofErr w:type="spellEnd"/>
      <w:r w:rsidRPr="00333116">
        <w:rPr>
          <w:rFonts w:ascii="Calibri" w:hAnsi="Calibri" w:cs="Arial"/>
        </w:rPr>
        <w:t xml:space="preserve"> bog in the </w:t>
      </w:r>
      <w:proofErr w:type="spellStart"/>
      <w:r w:rsidRPr="00333116">
        <w:rPr>
          <w:rFonts w:ascii="Calibri" w:hAnsi="Calibri" w:cs="Arial"/>
        </w:rPr>
        <w:t>Marcell</w:t>
      </w:r>
      <w:proofErr w:type="spellEnd"/>
      <w:r w:rsidRPr="00333116">
        <w:rPr>
          <w:rFonts w:ascii="Calibri" w:hAnsi="Calibri" w:cs="Arial"/>
        </w:rPr>
        <w:t xml:space="preserve"> Experimental Forest </w:t>
      </w:r>
      <w:r w:rsidRPr="00333116">
        <w:rPr>
          <w:rFonts w:ascii="Calibri" w:eastAsia="Times New Roman" w:hAnsi="Calibri" w:cs="Arial"/>
        </w:rPr>
        <w:t xml:space="preserve">(47° 30’ 17” N, 93° 28’ 97’’ E) </w:t>
      </w:r>
      <w:r w:rsidRPr="00333116">
        <w:rPr>
          <w:rFonts w:ascii="Calibri" w:hAnsi="Calibri" w:cs="Arial"/>
        </w:rPr>
        <w:t xml:space="preserve">of Bovey, Minnesota, U.S.A. </w:t>
      </w:r>
      <w:proofErr w:type="spellStart"/>
      <w:r w:rsidRPr="00333116">
        <w:rPr>
          <w:rFonts w:ascii="Calibri" w:hAnsi="Calibri" w:cs="Arial"/>
        </w:rPr>
        <w:t>Ombrotrophic</w:t>
      </w:r>
      <w:proofErr w:type="spellEnd"/>
      <w:r w:rsidRPr="00333116">
        <w:rPr>
          <w:rFonts w:ascii="Calibri" w:hAnsi="Calibri" w:cs="Arial"/>
        </w:rPr>
        <w:t xml:space="preserve"> bogs are characterized as having all water inputs from precipitation rather than groundwater (</w:t>
      </w:r>
      <w:proofErr w:type="spellStart"/>
      <w:r w:rsidRPr="00333116">
        <w:rPr>
          <w:rFonts w:ascii="Calibri" w:hAnsi="Calibri" w:cs="Arial"/>
        </w:rPr>
        <w:t>Tfaily</w:t>
      </w:r>
      <w:proofErr w:type="spellEnd"/>
      <w:r w:rsidRPr="00333116">
        <w:rPr>
          <w:rFonts w:ascii="Calibri" w:hAnsi="Calibri" w:cs="Arial"/>
        </w:rPr>
        <w:t xml:space="preserve"> </w:t>
      </w:r>
      <w:r w:rsidRPr="00333116">
        <w:rPr>
          <w:rFonts w:ascii="Calibri" w:hAnsi="Calibri" w:cs="Arial"/>
          <w:i/>
        </w:rPr>
        <w:t>et al.</w:t>
      </w:r>
      <w:r w:rsidRPr="00333116">
        <w:rPr>
          <w:rFonts w:ascii="Calibri" w:hAnsi="Calibri" w:cs="Arial"/>
        </w:rPr>
        <w:t>, 2014). We installed our experimental mesocosms in an 18-m</w:t>
      </w:r>
      <w:r w:rsidRPr="00333116">
        <w:rPr>
          <w:rFonts w:ascii="Calibri" w:hAnsi="Calibri" w:cs="Arial"/>
          <w:vertAlign w:val="superscript"/>
        </w:rPr>
        <w:t>2</w:t>
      </w:r>
      <w:r w:rsidRPr="00333116">
        <w:rPr>
          <w:rFonts w:ascii="Calibri" w:hAnsi="Calibri" w:cs="Arial"/>
        </w:rPr>
        <w:t xml:space="preserve"> area on the southwest side of Boardwalk 4 in the S1 plot at </w:t>
      </w:r>
      <w:proofErr w:type="spellStart"/>
      <w:r w:rsidRPr="00333116">
        <w:rPr>
          <w:rFonts w:ascii="Calibri" w:hAnsi="Calibri" w:cs="Arial"/>
        </w:rPr>
        <w:t>Marcell</w:t>
      </w:r>
      <w:proofErr w:type="spellEnd"/>
      <w:r w:rsidRPr="00333116">
        <w:rPr>
          <w:rFonts w:ascii="Calibri" w:hAnsi="Calibri" w:cs="Arial"/>
        </w:rPr>
        <w:t xml:space="preserve"> Experimental Forest. The dominant tree species at our site were black spruce (</w:t>
      </w:r>
      <w:proofErr w:type="spellStart"/>
      <w:r w:rsidRPr="00333116">
        <w:rPr>
          <w:rFonts w:ascii="Calibri" w:eastAsia="Times New Roman" w:hAnsi="Calibri" w:cs="Arial"/>
          <w:i/>
        </w:rPr>
        <w:t>Picea</w:t>
      </w:r>
      <w:proofErr w:type="spellEnd"/>
      <w:r w:rsidRPr="00333116">
        <w:rPr>
          <w:rFonts w:ascii="Calibri" w:eastAsia="Times New Roman" w:hAnsi="Calibri" w:cs="Arial"/>
          <w:i/>
        </w:rPr>
        <w:t xml:space="preserve"> </w:t>
      </w:r>
      <w:proofErr w:type="spellStart"/>
      <w:r w:rsidRPr="00333116">
        <w:rPr>
          <w:rFonts w:ascii="Calibri" w:eastAsia="Times New Roman" w:hAnsi="Calibri" w:cs="Arial"/>
          <w:i/>
        </w:rPr>
        <w:t>mariana</w:t>
      </w:r>
      <w:proofErr w:type="spellEnd"/>
      <w:r w:rsidRPr="00333116">
        <w:rPr>
          <w:rFonts w:ascii="Calibri" w:hAnsi="Calibri" w:cs="Arial"/>
        </w:rPr>
        <w:t>) and tamarack (</w:t>
      </w:r>
      <w:proofErr w:type="spellStart"/>
      <w:r w:rsidRPr="00333116">
        <w:rPr>
          <w:rFonts w:ascii="Calibri" w:eastAsia="Times New Roman" w:hAnsi="Calibri" w:cs="Arial"/>
          <w:bCs/>
          <w:i/>
          <w:iCs/>
        </w:rPr>
        <w:t>Larix</w:t>
      </w:r>
      <w:proofErr w:type="spellEnd"/>
      <w:r w:rsidRPr="00333116">
        <w:rPr>
          <w:rFonts w:ascii="Calibri" w:eastAsia="Times New Roman" w:hAnsi="Calibri" w:cs="Arial"/>
          <w:bCs/>
          <w:i/>
          <w:iCs/>
        </w:rPr>
        <w:t xml:space="preserve"> </w:t>
      </w:r>
      <w:proofErr w:type="spellStart"/>
      <w:r w:rsidRPr="00333116">
        <w:rPr>
          <w:rFonts w:ascii="Calibri" w:eastAsia="Times New Roman" w:hAnsi="Calibri" w:cs="Arial"/>
          <w:bCs/>
          <w:i/>
          <w:iCs/>
        </w:rPr>
        <w:t>laricina</w:t>
      </w:r>
      <w:proofErr w:type="spellEnd"/>
      <w:r w:rsidRPr="00333116">
        <w:rPr>
          <w:rFonts w:ascii="Calibri" w:hAnsi="Calibri" w:cs="Arial"/>
        </w:rPr>
        <w:t>). Three ericaceous shrubs, Labrador tea (</w:t>
      </w:r>
      <w:proofErr w:type="spellStart"/>
      <w:r w:rsidRPr="00333116">
        <w:rPr>
          <w:rFonts w:ascii="Calibri" w:eastAsia="Times New Roman" w:hAnsi="Calibri" w:cs="Arial"/>
          <w:i/>
        </w:rPr>
        <w:t>Ledum</w:t>
      </w:r>
      <w:proofErr w:type="spellEnd"/>
      <w:r w:rsidRPr="00333116">
        <w:rPr>
          <w:rFonts w:ascii="Calibri" w:eastAsia="Times New Roman" w:hAnsi="Calibri" w:cs="Arial"/>
          <w:i/>
        </w:rPr>
        <w:t xml:space="preserve"> </w:t>
      </w:r>
      <w:proofErr w:type="spellStart"/>
      <w:r w:rsidRPr="00333116">
        <w:rPr>
          <w:rFonts w:ascii="Calibri" w:eastAsia="Times New Roman" w:hAnsi="Calibri" w:cs="Arial"/>
          <w:i/>
        </w:rPr>
        <w:t>groenlandicum</w:t>
      </w:r>
      <w:proofErr w:type="spellEnd"/>
      <w:r w:rsidRPr="00333116">
        <w:rPr>
          <w:rFonts w:ascii="Calibri" w:hAnsi="Calibri" w:cs="Arial"/>
        </w:rPr>
        <w:t xml:space="preserve">), </w:t>
      </w:r>
      <w:r w:rsidRPr="00333116">
        <w:rPr>
          <w:rFonts w:ascii="Calibri" w:eastAsia="Times New Roman" w:hAnsi="Calibri" w:cs="Arial"/>
        </w:rPr>
        <w:t>swamp laurel (</w:t>
      </w:r>
      <w:r w:rsidRPr="00333116">
        <w:rPr>
          <w:rFonts w:ascii="Calibri" w:eastAsia="Times New Roman" w:hAnsi="Calibri" w:cs="Arial"/>
          <w:i/>
        </w:rPr>
        <w:t xml:space="preserve">Kalmia </w:t>
      </w:r>
      <w:proofErr w:type="spellStart"/>
      <w:r w:rsidRPr="00333116">
        <w:rPr>
          <w:rFonts w:ascii="Calibri" w:eastAsia="Times New Roman" w:hAnsi="Calibri" w:cs="Arial"/>
          <w:i/>
        </w:rPr>
        <w:t>polifolia</w:t>
      </w:r>
      <w:proofErr w:type="spellEnd"/>
      <w:r w:rsidRPr="00333116">
        <w:rPr>
          <w:rFonts w:ascii="Calibri" w:eastAsia="Times New Roman" w:hAnsi="Calibri" w:cs="Arial"/>
        </w:rPr>
        <w:t>), and wild blueberry (</w:t>
      </w:r>
      <w:proofErr w:type="spellStart"/>
      <w:r w:rsidRPr="00333116">
        <w:rPr>
          <w:rFonts w:ascii="Calibri" w:eastAsia="Times New Roman" w:hAnsi="Calibri" w:cs="Arial"/>
          <w:i/>
        </w:rPr>
        <w:t>Vaccinium</w:t>
      </w:r>
      <w:proofErr w:type="spellEnd"/>
      <w:r w:rsidRPr="00333116">
        <w:rPr>
          <w:rFonts w:ascii="Calibri" w:eastAsia="Times New Roman" w:hAnsi="Calibri" w:cs="Arial"/>
          <w:i/>
        </w:rPr>
        <w:t xml:space="preserve"> </w:t>
      </w:r>
      <w:proofErr w:type="spellStart"/>
      <w:r w:rsidRPr="00333116">
        <w:rPr>
          <w:rFonts w:ascii="Calibri" w:eastAsia="Times New Roman" w:hAnsi="Calibri" w:cs="Arial"/>
          <w:i/>
        </w:rPr>
        <w:t>angustifolium</w:t>
      </w:r>
      <w:proofErr w:type="spellEnd"/>
      <w:r w:rsidRPr="00333116">
        <w:rPr>
          <w:rFonts w:ascii="Calibri" w:eastAsia="Times New Roman" w:hAnsi="Calibri" w:cs="Arial"/>
        </w:rPr>
        <w:t>), dominated the understory vegetation (</w:t>
      </w:r>
      <w:proofErr w:type="spellStart"/>
      <w:r w:rsidRPr="00333116">
        <w:rPr>
          <w:rFonts w:ascii="Calibri" w:eastAsia="Times New Roman" w:hAnsi="Calibri" w:cs="Arial"/>
        </w:rPr>
        <w:t>Malloch</w:t>
      </w:r>
      <w:proofErr w:type="spellEnd"/>
      <w:r w:rsidRPr="00333116">
        <w:rPr>
          <w:rFonts w:ascii="Calibri" w:eastAsia="Times New Roman" w:hAnsi="Calibri" w:cs="Arial"/>
        </w:rPr>
        <w:t xml:space="preserve"> and </w:t>
      </w:r>
      <w:proofErr w:type="spellStart"/>
      <w:r w:rsidRPr="00333116">
        <w:rPr>
          <w:rFonts w:ascii="Calibri" w:eastAsia="Times New Roman" w:hAnsi="Calibri" w:cs="Arial"/>
        </w:rPr>
        <w:t>Malloch</w:t>
      </w:r>
      <w:proofErr w:type="spellEnd"/>
      <w:r w:rsidRPr="00333116">
        <w:rPr>
          <w:rFonts w:ascii="Calibri" w:eastAsia="Times New Roman" w:hAnsi="Calibri" w:cs="Arial"/>
        </w:rPr>
        <w:t xml:space="preserve">, 1981; Largent </w:t>
      </w:r>
      <w:r w:rsidRPr="00333116">
        <w:rPr>
          <w:rFonts w:ascii="Calibri" w:hAnsi="Calibri" w:cs="Arial"/>
          <w:i/>
        </w:rPr>
        <w:t>et al.</w:t>
      </w:r>
      <w:r w:rsidRPr="00333116">
        <w:rPr>
          <w:rFonts w:ascii="Calibri" w:hAnsi="Calibri" w:cs="Arial"/>
        </w:rPr>
        <w:t xml:space="preserve">, </w:t>
      </w:r>
      <w:r w:rsidRPr="00333116">
        <w:rPr>
          <w:rFonts w:ascii="Calibri" w:eastAsia="Times New Roman" w:hAnsi="Calibri" w:cs="Arial"/>
        </w:rPr>
        <w:t xml:space="preserve">1979; </w:t>
      </w:r>
      <w:proofErr w:type="spellStart"/>
      <w:r w:rsidRPr="00333116">
        <w:rPr>
          <w:rFonts w:ascii="Calibri" w:eastAsia="Times New Roman" w:hAnsi="Calibri" w:cs="Arial"/>
        </w:rPr>
        <w:t>Dalpé</w:t>
      </w:r>
      <w:proofErr w:type="spellEnd"/>
      <w:r w:rsidRPr="00333116">
        <w:rPr>
          <w:rFonts w:ascii="Calibri" w:eastAsia="Times New Roman" w:hAnsi="Calibri" w:cs="Arial"/>
        </w:rPr>
        <w:t xml:space="preserve">, 1989). A bryophyte layer of </w:t>
      </w:r>
      <w:r w:rsidRPr="00333116">
        <w:rPr>
          <w:rFonts w:ascii="Calibri" w:eastAsia="Times New Roman" w:hAnsi="Calibri" w:cs="Arial"/>
          <w:i/>
        </w:rPr>
        <w:t>Sphagnum</w:t>
      </w:r>
      <w:r w:rsidRPr="00333116">
        <w:rPr>
          <w:rFonts w:ascii="Calibri" w:eastAsia="Times New Roman" w:hAnsi="Calibri" w:cs="Arial"/>
        </w:rPr>
        <w:t xml:space="preserve"> species covered the bog surface. Mean annual temperature was 3.3 ºC, and mean annual precipitation was 768 mm (</w:t>
      </w:r>
      <w:proofErr w:type="spellStart"/>
      <w:r w:rsidRPr="00333116">
        <w:rPr>
          <w:rFonts w:ascii="Calibri" w:eastAsia="Times New Roman" w:hAnsi="Calibri" w:cs="Arial"/>
        </w:rPr>
        <w:t>Verry</w:t>
      </w:r>
      <w:proofErr w:type="spellEnd"/>
      <w:r w:rsidRPr="00333116">
        <w:rPr>
          <w:rFonts w:ascii="Calibri" w:eastAsia="Times New Roman" w:hAnsi="Calibri" w:cs="Arial"/>
        </w:rPr>
        <w:t xml:space="preserve"> </w:t>
      </w:r>
      <w:r w:rsidRPr="00333116">
        <w:rPr>
          <w:rFonts w:ascii="Calibri" w:hAnsi="Calibri" w:cs="Arial"/>
          <w:i/>
        </w:rPr>
        <w:t>et al.</w:t>
      </w:r>
      <w:r w:rsidRPr="00333116">
        <w:rPr>
          <w:rFonts w:ascii="Calibri" w:hAnsi="Calibri" w:cs="Arial"/>
        </w:rPr>
        <w:t xml:space="preserve">, </w:t>
      </w:r>
      <w:r w:rsidRPr="00333116">
        <w:rPr>
          <w:rFonts w:ascii="Calibri" w:eastAsia="Times New Roman" w:hAnsi="Calibri" w:cs="Arial"/>
        </w:rPr>
        <w:t xml:space="preserve">1988). During the sampling period, mean temperatures were 18°C with an average daily high of 27°C and low of 10°C. Soils were characterized as </w:t>
      </w:r>
      <w:proofErr w:type="spellStart"/>
      <w:r w:rsidRPr="00333116">
        <w:rPr>
          <w:rFonts w:ascii="Calibri" w:eastAsia="Times New Roman" w:hAnsi="Calibri" w:cs="Arial"/>
        </w:rPr>
        <w:t>Typic</w:t>
      </w:r>
      <w:proofErr w:type="spellEnd"/>
      <w:r w:rsidRPr="00333116">
        <w:rPr>
          <w:rFonts w:ascii="Calibri" w:eastAsia="Times New Roman" w:hAnsi="Calibri" w:cs="Arial"/>
        </w:rPr>
        <w:t xml:space="preserve"> </w:t>
      </w:r>
      <w:proofErr w:type="spellStart"/>
      <w:r w:rsidRPr="00333116">
        <w:rPr>
          <w:rFonts w:ascii="Calibri" w:eastAsia="Times New Roman" w:hAnsi="Calibri" w:cs="Arial"/>
        </w:rPr>
        <w:t>Haplohemist</w:t>
      </w:r>
      <w:proofErr w:type="spellEnd"/>
      <w:r w:rsidRPr="00333116">
        <w:rPr>
          <w:rFonts w:ascii="Calibri" w:eastAsia="Times New Roman" w:hAnsi="Calibri" w:cs="Arial"/>
        </w:rPr>
        <w:t xml:space="preserve"> and were overlain by approximately 2.5 m of sphagnum peat (</w:t>
      </w:r>
      <w:proofErr w:type="spellStart"/>
      <w:r w:rsidRPr="00333116">
        <w:rPr>
          <w:rFonts w:ascii="Calibri" w:eastAsia="Times New Roman" w:hAnsi="Calibri" w:cs="Arial"/>
        </w:rPr>
        <w:t>Boelter</w:t>
      </w:r>
      <w:proofErr w:type="spellEnd"/>
      <w:r w:rsidRPr="00333116">
        <w:rPr>
          <w:rFonts w:ascii="Calibri" w:eastAsia="Times New Roman" w:hAnsi="Calibri" w:cs="Arial"/>
        </w:rPr>
        <w:t xml:space="preserve"> and </w:t>
      </w:r>
      <w:proofErr w:type="spellStart"/>
      <w:r w:rsidRPr="00333116">
        <w:rPr>
          <w:rFonts w:ascii="Calibri" w:eastAsia="Times New Roman" w:hAnsi="Calibri" w:cs="Arial"/>
        </w:rPr>
        <w:t>Verry</w:t>
      </w:r>
      <w:proofErr w:type="spellEnd"/>
      <w:r w:rsidRPr="00333116">
        <w:rPr>
          <w:rFonts w:ascii="Calibri" w:eastAsia="Times New Roman" w:hAnsi="Calibri" w:cs="Arial"/>
        </w:rPr>
        <w:t xml:space="preserve">, 1977; Nichols, 1998). </w:t>
      </w:r>
    </w:p>
    <w:p w14:paraId="3D051BFE" w14:textId="77777777" w:rsidR="00715A97" w:rsidRPr="00715A97" w:rsidRDefault="00715A97" w:rsidP="00715A97">
      <w:pPr>
        <w:spacing w:line="480" w:lineRule="auto"/>
        <w:rPr>
          <w:rFonts w:ascii="Calibri" w:hAnsi="Calibri" w:cs="Arial"/>
          <w:i/>
        </w:rPr>
      </w:pPr>
      <w:r w:rsidRPr="00715A97">
        <w:rPr>
          <w:rFonts w:ascii="Calibri" w:hAnsi="Calibri" w:cs="Arial"/>
          <w:i/>
        </w:rPr>
        <w:t>Experimental design and implementation</w:t>
      </w:r>
    </w:p>
    <w:p w14:paraId="080FC51B" w14:textId="15721D63" w:rsidR="00715A97" w:rsidRPr="00715A97" w:rsidRDefault="00715A97" w:rsidP="00715A97">
      <w:pPr>
        <w:spacing w:line="480" w:lineRule="auto"/>
        <w:ind w:firstLine="720"/>
        <w:rPr>
          <w:rFonts w:ascii="Calibri" w:hAnsi="Calibri" w:cs="Arial"/>
        </w:rPr>
      </w:pPr>
      <w:r w:rsidRPr="00715A97">
        <w:rPr>
          <w:rFonts w:ascii="Calibri" w:hAnsi="Calibri" w:cs="Arial"/>
        </w:rPr>
        <w:t xml:space="preserve">To assess decomposition </w:t>
      </w:r>
      <w:r w:rsidRPr="00715A97">
        <w:rPr>
          <w:rFonts w:ascii="Calibri" w:hAnsi="Calibri" w:cs="Arial"/>
          <w:i/>
        </w:rPr>
        <w:t>in situ</w:t>
      </w:r>
      <w:r w:rsidRPr="00715A97">
        <w:rPr>
          <w:rFonts w:ascii="Calibri" w:hAnsi="Calibri" w:cs="Arial"/>
        </w:rPr>
        <w:t>, we installed 60 PVC mesocosms (15 cm long × 5 cm diameter) in the bog on November 7, 2014. We cut 10.5 cm × 8 cm rectangular openings into two sides of the mesocosms and covered them with stainless steel</w:t>
      </w:r>
      <w:r>
        <w:rPr>
          <w:rFonts w:ascii="Calibri" w:hAnsi="Calibri" w:cs="Arial"/>
        </w:rPr>
        <w:t xml:space="preserve"> </w:t>
      </w:r>
      <w:r w:rsidRPr="00715A97">
        <w:rPr>
          <w:rFonts w:ascii="Calibri" w:hAnsi="Calibri" w:cs="Arial"/>
        </w:rPr>
        <w:t>mesh (1.45 mm, 55 µm, or 5 µm opening size) to control root and mycorrhizae access to the mesocosms (for mesocosm description, see Moore et al. 2015). The mesocosms were covered with three different mesh sizes as part of an on-going research project at this site. Mesh size was not an important factor as it did not alter root biomass (there was no root ingrowth into any of the mesocosms), microbial biomass (p = 0.100), or peat water saturation (p = 0.094)</w:t>
      </w:r>
      <w:r>
        <w:rPr>
          <w:rFonts w:ascii="Calibri" w:hAnsi="Calibri" w:cs="Arial"/>
        </w:rPr>
        <w:t xml:space="preserve">, </w:t>
      </w:r>
      <w:r w:rsidRPr="00715A97">
        <w:rPr>
          <w:rFonts w:ascii="Calibri" w:hAnsi="Calibri" w:cs="Arial"/>
        </w:rPr>
        <w:t>allowing us to combine mesocosms from all mesh sizes into one pool of 60 replicates. To standardize the organic matter inputs of the peat substrate, we filled each mesocosm with 300 cm</w:t>
      </w:r>
      <w:r w:rsidRPr="00715A97">
        <w:rPr>
          <w:rFonts w:ascii="Calibri" w:hAnsi="Calibri" w:cs="Arial"/>
          <w:vertAlign w:val="superscript"/>
        </w:rPr>
        <w:t>3</w:t>
      </w:r>
      <w:r w:rsidRPr="00715A97">
        <w:rPr>
          <w:rFonts w:ascii="Calibri" w:hAnsi="Calibri" w:cs="Arial"/>
        </w:rPr>
        <w:t xml:space="preserve"> of dry, commercially available </w:t>
      </w:r>
      <w:r w:rsidRPr="00715A97">
        <w:rPr>
          <w:rFonts w:ascii="Calibri" w:hAnsi="Calibri" w:cs="Arial"/>
          <w:i/>
        </w:rPr>
        <w:t>Sphagnum</w:t>
      </w:r>
      <w:r w:rsidRPr="00715A97">
        <w:rPr>
          <w:rFonts w:ascii="Calibri" w:hAnsi="Calibri" w:cs="Arial"/>
        </w:rPr>
        <w:t xml:space="preserve"> peat (Sun </w:t>
      </w:r>
      <w:proofErr w:type="spellStart"/>
      <w:r w:rsidRPr="00715A97">
        <w:rPr>
          <w:rFonts w:ascii="Calibri" w:hAnsi="Calibri" w:cs="Arial"/>
        </w:rPr>
        <w:t>Gro</w:t>
      </w:r>
      <w:proofErr w:type="spellEnd"/>
      <w:r w:rsidRPr="00715A97">
        <w:rPr>
          <w:rFonts w:ascii="Calibri" w:hAnsi="Calibri" w:cs="Arial"/>
        </w:rPr>
        <w:t xml:space="preserve"> Horticulture, Agawam, MA, U.S.A.). We installed the mesocosms in bog hummocks (to control for </w:t>
      </w:r>
      <w:proofErr w:type="spellStart"/>
      <w:r w:rsidRPr="00715A97">
        <w:rPr>
          <w:rFonts w:ascii="Calibri" w:hAnsi="Calibri" w:cs="Arial"/>
        </w:rPr>
        <w:t>microtopography</w:t>
      </w:r>
      <w:proofErr w:type="spellEnd"/>
      <w:r w:rsidRPr="00715A97">
        <w:rPr>
          <w:rFonts w:ascii="Calibri" w:hAnsi="Calibri" w:cs="Arial"/>
        </w:rPr>
        <w:t xml:space="preserve">) by gently moving aside the bryophyte layer and inserting the mesocosm until the openings were below the bog surface and air gaps between the mesocosm and peat were minimized. </w:t>
      </w:r>
    </w:p>
    <w:p w14:paraId="60094A83" w14:textId="09A11B40" w:rsidR="00715A97" w:rsidRPr="00715A97" w:rsidRDefault="00715A97" w:rsidP="00715A97">
      <w:pPr>
        <w:spacing w:line="480" w:lineRule="auto"/>
        <w:ind w:firstLine="720"/>
        <w:rPr>
          <w:rFonts w:ascii="Calibri" w:hAnsi="Calibri" w:cs="Arial"/>
        </w:rPr>
      </w:pPr>
      <w:r w:rsidRPr="00715A97">
        <w:rPr>
          <w:rFonts w:ascii="Calibri" w:hAnsi="Calibri" w:cs="Arial"/>
        </w:rPr>
        <w:t xml:space="preserve">On June 16, 2015, we injected half of the mesocosms (n = 30) with 5 mg of 99 atom% </w:t>
      </w:r>
      <w:r w:rsidRPr="00715A97">
        <w:rPr>
          <w:rFonts w:ascii="Calibri" w:hAnsi="Calibri" w:cs="Arial"/>
          <w:vertAlign w:val="superscript"/>
        </w:rPr>
        <w:t>13</w:t>
      </w:r>
      <w:r w:rsidRPr="00715A97">
        <w:rPr>
          <w:rFonts w:ascii="Calibri" w:hAnsi="Calibri" w:cs="Arial"/>
        </w:rPr>
        <w:t xml:space="preserve">C-starch suspended in 30 mL DI water using a syringe (Cambridge Isotope Laboratories, Tewksbury, MA, U.S.A.) (Moore </w:t>
      </w:r>
      <w:r w:rsidRPr="00715A97">
        <w:rPr>
          <w:rFonts w:ascii="Calibri" w:hAnsi="Calibri" w:cs="Arial"/>
          <w:i/>
        </w:rPr>
        <w:t>et al.</w:t>
      </w:r>
      <w:r w:rsidR="00C25116">
        <w:rPr>
          <w:rFonts w:ascii="Calibri" w:hAnsi="Calibri" w:cs="Arial"/>
        </w:rPr>
        <w:t xml:space="preserve"> 2015</w:t>
      </w:r>
      <w:r w:rsidRPr="00715A97">
        <w:rPr>
          <w:rFonts w:ascii="Calibri" w:hAnsi="Calibri" w:cs="Arial"/>
        </w:rPr>
        <w:t>, Zak and Kling, 2006). The remaining 30 mesocosms received injections of 30 mL DI water to control for water addition and disturbances.</w:t>
      </w:r>
    </w:p>
    <w:p w14:paraId="6D09F0B4" w14:textId="77777777" w:rsidR="00715A97" w:rsidRPr="00715A97" w:rsidRDefault="00715A97" w:rsidP="00715A97">
      <w:pPr>
        <w:spacing w:line="480" w:lineRule="auto"/>
        <w:rPr>
          <w:rFonts w:ascii="Calibri" w:hAnsi="Calibri" w:cs="Arial"/>
          <w:i/>
        </w:rPr>
      </w:pPr>
      <w:r w:rsidRPr="00715A97">
        <w:rPr>
          <w:rFonts w:ascii="Calibri" w:hAnsi="Calibri" w:cs="Arial"/>
          <w:i/>
        </w:rPr>
        <w:t>Sample collection and analysis</w:t>
      </w:r>
    </w:p>
    <w:p w14:paraId="6A26A357" w14:textId="57FCB76C" w:rsidR="00715A97" w:rsidRPr="00715A97" w:rsidRDefault="00715A97" w:rsidP="00715A97">
      <w:pPr>
        <w:spacing w:line="480" w:lineRule="auto"/>
        <w:ind w:firstLine="720"/>
        <w:rPr>
          <w:rFonts w:ascii="Calibri" w:eastAsia="Times New Roman" w:hAnsi="Calibri" w:cs="Arial"/>
        </w:rPr>
      </w:pPr>
      <w:r w:rsidRPr="00715A97">
        <w:rPr>
          <w:rFonts w:ascii="Calibri" w:hAnsi="Calibri" w:cs="Arial"/>
        </w:rPr>
        <w:t xml:space="preserve">From June 17 to June 21, 2015, we collected ambient gas samples from the mesocosms to detect metabolism of the </w:t>
      </w:r>
      <w:r w:rsidRPr="00715A97">
        <w:rPr>
          <w:rFonts w:ascii="Calibri" w:hAnsi="Calibri" w:cs="Arial"/>
          <w:vertAlign w:val="superscript"/>
        </w:rPr>
        <w:t>13</w:t>
      </w:r>
      <w:r w:rsidRPr="00715A97">
        <w:rPr>
          <w:rFonts w:ascii="Calibri" w:hAnsi="Calibri" w:cs="Arial"/>
        </w:rPr>
        <w:t xml:space="preserve">C-starch. To collect gas samples, we capped each mesocosm with a 5 cm PVC cap containing a rubber septum. After waiting 20 minutes to allow for gas to build up within the mesocosm, we collected a </w:t>
      </w:r>
      <w:proofErr w:type="gramStart"/>
      <w:r w:rsidRPr="00715A97">
        <w:rPr>
          <w:rFonts w:ascii="Calibri" w:hAnsi="Calibri" w:cs="Arial"/>
        </w:rPr>
        <w:t>15 mL</w:t>
      </w:r>
      <w:proofErr w:type="gramEnd"/>
      <w:r w:rsidRPr="00715A97">
        <w:rPr>
          <w:rFonts w:ascii="Calibri" w:hAnsi="Calibri" w:cs="Arial"/>
        </w:rPr>
        <w:t xml:space="preserve"> gas sample using a syringe and injected the sample into a 12 mL </w:t>
      </w:r>
      <w:proofErr w:type="spellStart"/>
      <w:r w:rsidRPr="00715A97">
        <w:rPr>
          <w:rFonts w:ascii="Calibri" w:hAnsi="Calibri" w:cs="Arial"/>
        </w:rPr>
        <w:t>Exetainer</w:t>
      </w:r>
      <w:proofErr w:type="spellEnd"/>
      <w:r w:rsidRPr="00715A97">
        <w:rPr>
          <w:rFonts w:ascii="Calibri" w:hAnsi="Calibri" w:cs="Arial"/>
        </w:rPr>
        <w:t xml:space="preserve"> vacuum vial (</w:t>
      </w:r>
      <w:proofErr w:type="spellStart"/>
      <w:r w:rsidRPr="00715A97">
        <w:rPr>
          <w:rFonts w:ascii="Calibri" w:hAnsi="Calibri" w:cs="Arial"/>
        </w:rPr>
        <w:t>Labco</w:t>
      </w:r>
      <w:proofErr w:type="spellEnd"/>
      <w:r w:rsidRPr="00715A97">
        <w:rPr>
          <w:rFonts w:ascii="Calibri" w:hAnsi="Calibri" w:cs="Arial"/>
        </w:rPr>
        <w:t xml:space="preserve"> Limited, </w:t>
      </w:r>
      <w:proofErr w:type="spellStart"/>
      <w:r w:rsidRPr="00715A97">
        <w:rPr>
          <w:rFonts w:ascii="Calibri" w:hAnsi="Calibri" w:cs="Arial"/>
        </w:rPr>
        <w:t>Lampeter</w:t>
      </w:r>
      <w:proofErr w:type="spellEnd"/>
      <w:r w:rsidRPr="00715A97">
        <w:rPr>
          <w:rFonts w:ascii="Calibri" w:hAnsi="Calibri" w:cs="Arial"/>
        </w:rPr>
        <w:t xml:space="preserve">, Ceredigion, U.K.). To assess background atmospheric </w:t>
      </w:r>
      <w:r w:rsidRPr="00715A97">
        <w:rPr>
          <w:rFonts w:ascii="Calibri" w:hAnsi="Calibri" w:cs="Arial"/>
          <w:vertAlign w:val="superscript"/>
        </w:rPr>
        <w:t>13</w:t>
      </w:r>
      <w:r w:rsidRPr="00715A97">
        <w:rPr>
          <w:rFonts w:ascii="Calibri" w:hAnsi="Calibri" w:cs="Arial"/>
        </w:rPr>
        <w:t>C-CO</w:t>
      </w:r>
      <w:r w:rsidRPr="00715A97">
        <w:rPr>
          <w:rFonts w:ascii="Calibri" w:hAnsi="Calibri" w:cs="Arial"/>
          <w:vertAlign w:val="superscript"/>
        </w:rPr>
        <w:t>2</w:t>
      </w:r>
      <w:r w:rsidRPr="00715A97">
        <w:rPr>
          <w:rFonts w:ascii="Calibri" w:hAnsi="Calibri" w:cs="Arial"/>
        </w:rPr>
        <w:t xml:space="preserve"> concentrations, we collected two ambient air samples on each day. All gas samples (60 mesocosms + 2 ambient) × 5 days = 310 samples) were analyzed for </w:t>
      </w:r>
      <w:r w:rsidRPr="00715A97">
        <w:rPr>
          <w:rFonts w:ascii="Calibri" w:hAnsi="Calibri" w:cs="Arial"/>
          <w:vertAlign w:val="superscript"/>
        </w:rPr>
        <w:t>13</w:t>
      </w:r>
      <w:r w:rsidRPr="00715A97">
        <w:rPr>
          <w:rFonts w:ascii="Calibri" w:hAnsi="Calibri" w:cs="Arial"/>
        </w:rPr>
        <w:t>C-CO</w:t>
      </w:r>
      <w:r w:rsidRPr="00715A97">
        <w:rPr>
          <w:rFonts w:ascii="Calibri" w:hAnsi="Calibri" w:cs="Arial"/>
          <w:vertAlign w:val="subscript"/>
        </w:rPr>
        <w:t>2</w:t>
      </w:r>
      <w:r w:rsidRPr="00715A97">
        <w:rPr>
          <w:rFonts w:ascii="Calibri" w:hAnsi="Calibri" w:cs="Arial"/>
        </w:rPr>
        <w:t xml:space="preserve"> (UC Davis Stable Isotope Facility, Davis, CA) using a </w:t>
      </w:r>
      <w:proofErr w:type="spellStart"/>
      <w:r w:rsidRPr="00715A97">
        <w:rPr>
          <w:rFonts w:ascii="Calibri" w:hAnsi="Calibri" w:cs="Arial"/>
        </w:rPr>
        <w:t>ThermoScientific</w:t>
      </w:r>
      <w:proofErr w:type="spellEnd"/>
      <w:r w:rsidRPr="00715A97">
        <w:rPr>
          <w:rFonts w:ascii="Calibri" w:hAnsi="Calibri" w:cs="Arial"/>
        </w:rPr>
        <w:t xml:space="preserve"> </w:t>
      </w:r>
      <w:proofErr w:type="spellStart"/>
      <w:r w:rsidRPr="00715A97">
        <w:rPr>
          <w:rFonts w:ascii="Calibri" w:hAnsi="Calibri" w:cs="Arial"/>
        </w:rPr>
        <w:t>Precon-GasBench</w:t>
      </w:r>
      <w:proofErr w:type="spellEnd"/>
      <w:r w:rsidRPr="00715A97">
        <w:rPr>
          <w:rFonts w:ascii="Calibri" w:hAnsi="Calibri" w:cs="Arial"/>
        </w:rPr>
        <w:t xml:space="preserve"> system coupled with a </w:t>
      </w:r>
      <w:proofErr w:type="spellStart"/>
      <w:r w:rsidRPr="00715A97">
        <w:rPr>
          <w:rFonts w:ascii="Calibri" w:hAnsi="Calibri" w:cs="Arial"/>
        </w:rPr>
        <w:t>ThermoScientific</w:t>
      </w:r>
      <w:proofErr w:type="spellEnd"/>
      <w:r w:rsidRPr="00715A97">
        <w:rPr>
          <w:rFonts w:ascii="Calibri" w:hAnsi="Calibri" w:cs="Arial"/>
        </w:rPr>
        <w:t xml:space="preserve"> Delta V Plus isotope ratio mass spectrometer (</w:t>
      </w:r>
      <w:proofErr w:type="spellStart"/>
      <w:r w:rsidRPr="00715A97">
        <w:rPr>
          <w:rFonts w:ascii="Calibri" w:hAnsi="Calibri" w:cs="Arial"/>
        </w:rPr>
        <w:t>ThermoScientific</w:t>
      </w:r>
      <w:proofErr w:type="spellEnd"/>
      <w:r w:rsidRPr="00715A97">
        <w:rPr>
          <w:rFonts w:ascii="Calibri" w:hAnsi="Calibri" w:cs="Arial"/>
        </w:rPr>
        <w:t xml:space="preserve">, Bremen, DE). On four of the five sampling days, we also measured soil respiration in each mesocosm </w:t>
      </w:r>
      <w:r w:rsidRPr="00715A97">
        <w:rPr>
          <w:rFonts w:ascii="Calibri" w:eastAsia="Times New Roman" w:hAnsi="Calibri" w:cs="Arial"/>
        </w:rPr>
        <w:t>using a LI-6400XT with a soil chamber attachment (</w:t>
      </w:r>
      <w:proofErr w:type="spellStart"/>
      <w:r w:rsidRPr="00715A97">
        <w:rPr>
          <w:rFonts w:ascii="Calibri" w:eastAsia="Times New Roman" w:hAnsi="Calibri" w:cs="Arial"/>
        </w:rPr>
        <w:t>LiCOR</w:t>
      </w:r>
      <w:proofErr w:type="spellEnd"/>
      <w:r w:rsidRPr="00715A97">
        <w:rPr>
          <w:rFonts w:ascii="Calibri" w:eastAsia="Times New Roman" w:hAnsi="Calibri" w:cs="Arial"/>
        </w:rPr>
        <w:t xml:space="preserve"> Instruments, Lincoln, NE). </w:t>
      </w:r>
      <w:r w:rsidR="00C25116">
        <w:rPr>
          <w:rFonts w:ascii="Calibri" w:eastAsia="Times New Roman" w:hAnsi="Calibri" w:cs="Arial"/>
        </w:rPr>
        <w:t>We</w:t>
      </w:r>
      <w:r w:rsidR="00A65E96">
        <w:rPr>
          <w:rFonts w:ascii="Calibri" w:eastAsia="Times New Roman" w:hAnsi="Calibri" w:cs="Arial"/>
        </w:rPr>
        <w:t xml:space="preserve"> report soil respiration in</w:t>
      </w:r>
      <w:r w:rsidR="003072B2">
        <w:rPr>
          <w:rFonts w:ascii="Calibri" w:eastAsia="Times New Roman" w:hAnsi="Calibri" w:cs="Arial"/>
        </w:rPr>
        <w:t xml:space="preserve"> </w:t>
      </w:r>
      <w:r w:rsidR="003072B2">
        <w:rPr>
          <w:rFonts w:ascii="Calibri" w:eastAsia="Times New Roman" w:hAnsi="Calibri" w:cs="Arial"/>
        </w:rPr>
        <w:sym w:font="Symbol" w:char="F06D"/>
      </w:r>
      <w:proofErr w:type="spellStart"/>
      <w:r w:rsidR="003072B2">
        <w:rPr>
          <w:rFonts w:ascii="Calibri" w:eastAsia="Times New Roman" w:hAnsi="Calibri" w:cs="Arial"/>
        </w:rPr>
        <w:t>mol</w:t>
      </w:r>
      <w:proofErr w:type="spellEnd"/>
      <w:r w:rsidR="003072B2">
        <w:rPr>
          <w:rFonts w:ascii="Calibri" w:eastAsia="Times New Roman" w:hAnsi="Calibri" w:cs="Arial"/>
        </w:rPr>
        <w:t xml:space="preserve"> CO</w:t>
      </w:r>
      <w:r w:rsidR="003072B2">
        <w:rPr>
          <w:rFonts w:ascii="Calibri" w:eastAsia="Times New Roman" w:hAnsi="Calibri" w:cs="Arial"/>
          <w:vertAlign w:val="subscript"/>
        </w:rPr>
        <w:t>2</w:t>
      </w:r>
      <w:r w:rsidR="003072B2">
        <w:rPr>
          <w:rFonts w:ascii="Calibri" w:eastAsia="Times New Roman" w:hAnsi="Calibri" w:cs="Arial"/>
        </w:rPr>
        <w:t xml:space="preserve"> m</w:t>
      </w:r>
      <w:r w:rsidR="003072B2">
        <w:rPr>
          <w:rFonts w:ascii="Calibri" w:eastAsia="Times New Roman" w:hAnsi="Calibri" w:cs="Arial"/>
          <w:vertAlign w:val="superscript"/>
        </w:rPr>
        <w:t>-2</w:t>
      </w:r>
      <w:r w:rsidR="003072B2">
        <w:rPr>
          <w:rFonts w:ascii="Calibri" w:eastAsia="Times New Roman" w:hAnsi="Calibri" w:cs="Arial"/>
        </w:rPr>
        <w:t xml:space="preserve"> s</w:t>
      </w:r>
      <w:r w:rsidR="003072B2">
        <w:rPr>
          <w:rFonts w:ascii="Calibri" w:eastAsia="Times New Roman" w:hAnsi="Calibri" w:cs="Arial"/>
          <w:vertAlign w:val="superscript"/>
        </w:rPr>
        <w:t>-1</w:t>
      </w:r>
      <w:r w:rsidR="003072B2">
        <w:rPr>
          <w:rFonts w:ascii="Calibri" w:eastAsia="Times New Roman" w:hAnsi="Calibri" w:cs="Arial"/>
        </w:rPr>
        <w:t>.</w:t>
      </w:r>
      <w:r w:rsidR="00A65E96">
        <w:rPr>
          <w:rFonts w:ascii="Calibri" w:eastAsia="Times New Roman" w:hAnsi="Calibri" w:cs="Arial"/>
        </w:rPr>
        <w:t xml:space="preserve"> </w:t>
      </w:r>
      <w:r w:rsidRPr="00715A97">
        <w:rPr>
          <w:rFonts w:ascii="Calibri" w:eastAsia="Times New Roman" w:hAnsi="Calibri" w:cs="Arial"/>
        </w:rPr>
        <w:t>Soil respiration was not measured on June 20 due to inclement weather.</w:t>
      </w:r>
      <w:r>
        <w:rPr>
          <w:rFonts w:ascii="Calibri" w:eastAsia="Times New Roman" w:hAnsi="Calibri" w:cs="Arial"/>
        </w:rPr>
        <w:t xml:space="preserve"> </w:t>
      </w:r>
      <w:r w:rsidRPr="00715A97">
        <w:rPr>
          <w:rFonts w:ascii="Calibri" w:eastAsia="Times New Roman" w:hAnsi="Calibri" w:cs="Arial"/>
        </w:rPr>
        <w:t>On June 21, after collecting final gas samples, we removed the mesocosms from the bog, transported them back to the laboratory on ice, and stored them at 4°C.</w:t>
      </w:r>
    </w:p>
    <w:p w14:paraId="67553771" w14:textId="77777777" w:rsidR="00715A97" w:rsidRPr="00715A97" w:rsidRDefault="00715A97" w:rsidP="00715A97">
      <w:pPr>
        <w:spacing w:line="480" w:lineRule="auto"/>
        <w:ind w:firstLine="720"/>
        <w:rPr>
          <w:rFonts w:ascii="Calibri" w:hAnsi="Calibri" w:cs="Arial"/>
        </w:rPr>
      </w:pPr>
      <w:r w:rsidRPr="00715A97">
        <w:rPr>
          <w:rFonts w:ascii="Calibri" w:hAnsi="Calibri" w:cs="Arial"/>
        </w:rPr>
        <w:t xml:space="preserve">All laboratory measurements were conducted on sieved peat (2 mm) from within each mesocosm. We measured the percent water saturation of each sample by determining gravimetric water content (GWC) of the sample relative to GWC of saturated peat. Sample GWC was determined by weighing field-moist samples, then oven-drying peat at 105 ºC for 48 h, and reweighing dried samples (Robertson </w:t>
      </w:r>
      <w:r w:rsidRPr="00715A97">
        <w:rPr>
          <w:rFonts w:ascii="Calibri" w:hAnsi="Calibri" w:cs="Arial"/>
          <w:i/>
        </w:rPr>
        <w:t>et al.</w:t>
      </w:r>
      <w:r w:rsidRPr="00715A97">
        <w:rPr>
          <w:rFonts w:ascii="Calibri" w:hAnsi="Calibri" w:cs="Arial"/>
        </w:rPr>
        <w:t xml:space="preserve">, 1999). The average GWC of saturated peat was determined by soaking 12 replicates of 100 g of commercially-available </w:t>
      </w:r>
      <w:r w:rsidRPr="00715A97">
        <w:rPr>
          <w:rFonts w:ascii="Calibri" w:hAnsi="Calibri" w:cs="Arial"/>
          <w:i/>
        </w:rPr>
        <w:t xml:space="preserve">Sphagnum </w:t>
      </w:r>
      <w:r w:rsidRPr="00715A97">
        <w:rPr>
          <w:rFonts w:ascii="Calibri" w:hAnsi="Calibri" w:cs="Arial"/>
        </w:rPr>
        <w:t xml:space="preserve">peat (Sun </w:t>
      </w:r>
      <w:proofErr w:type="spellStart"/>
      <w:r w:rsidRPr="00715A97">
        <w:rPr>
          <w:rFonts w:ascii="Calibri" w:hAnsi="Calibri" w:cs="Arial"/>
        </w:rPr>
        <w:t>Gro</w:t>
      </w:r>
      <w:proofErr w:type="spellEnd"/>
      <w:r w:rsidRPr="00715A97">
        <w:rPr>
          <w:rFonts w:ascii="Calibri" w:hAnsi="Calibri" w:cs="Arial"/>
        </w:rPr>
        <w:t xml:space="preserve"> Horticulture, Agawam, MA, U.S.A.) in DI water for 8 h and repeating the same GWC measurement as stated above. Water saturation for each sample was expressed as a percentage relative to average GWC of fully saturated peat. </w:t>
      </w:r>
    </w:p>
    <w:p w14:paraId="77D30E4B" w14:textId="56221C92" w:rsidR="00715A97" w:rsidRPr="00715A97" w:rsidRDefault="00715A97" w:rsidP="00715A97">
      <w:pPr>
        <w:spacing w:line="480" w:lineRule="auto"/>
        <w:ind w:firstLine="720"/>
        <w:rPr>
          <w:rFonts w:ascii="Calibri" w:hAnsi="Calibri" w:cs="Arial"/>
        </w:rPr>
      </w:pPr>
      <w:r w:rsidRPr="00715A97">
        <w:rPr>
          <w:rFonts w:ascii="Calibri" w:hAnsi="Calibri" w:cs="Arial"/>
        </w:rPr>
        <w:t>Microbes contribute to the decomposition of organic matter by producing extracellular enzymes (</w:t>
      </w:r>
      <w:proofErr w:type="spellStart"/>
      <w:r w:rsidRPr="00715A97">
        <w:rPr>
          <w:rFonts w:ascii="Calibri" w:hAnsi="Calibri" w:cs="Arial"/>
        </w:rPr>
        <w:t>Nanniperi</w:t>
      </w:r>
      <w:proofErr w:type="spellEnd"/>
      <w:r w:rsidRPr="00715A97">
        <w:rPr>
          <w:rFonts w:ascii="Calibri" w:hAnsi="Calibri" w:cs="Arial"/>
        </w:rPr>
        <w:t xml:space="preserve"> </w:t>
      </w:r>
      <w:r w:rsidRPr="00715A97">
        <w:rPr>
          <w:rFonts w:ascii="Calibri" w:hAnsi="Calibri" w:cs="Arial"/>
          <w:i/>
        </w:rPr>
        <w:t>et al</w:t>
      </w:r>
      <w:r w:rsidRPr="00715A97">
        <w:rPr>
          <w:rFonts w:ascii="Calibri" w:hAnsi="Calibri" w:cs="Arial"/>
        </w:rPr>
        <w:t xml:space="preserve">., 2002). Microbes target C in cellulose substrates by producing </w:t>
      </w:r>
      <w:proofErr w:type="spellStart"/>
      <w:r w:rsidRPr="00715A97">
        <w:rPr>
          <w:rFonts w:ascii="Calibri" w:hAnsi="Calibri" w:cs="Arial"/>
        </w:rPr>
        <w:t>cellulase</w:t>
      </w:r>
      <w:proofErr w:type="spellEnd"/>
      <w:r w:rsidRPr="00715A97">
        <w:rPr>
          <w:rFonts w:ascii="Calibri" w:hAnsi="Calibri" w:cs="Arial"/>
        </w:rPr>
        <w:t xml:space="preserve"> enzymes (e.g., β-glucosidase, α-glucosidase, </w:t>
      </w:r>
      <w:proofErr w:type="spellStart"/>
      <w:r w:rsidRPr="00715A97">
        <w:rPr>
          <w:rFonts w:ascii="Calibri" w:hAnsi="Calibri" w:cs="Arial"/>
        </w:rPr>
        <w:t>cellobiohydrolase</w:t>
      </w:r>
      <w:proofErr w:type="spellEnd"/>
      <w:r w:rsidRPr="00715A97">
        <w:rPr>
          <w:rFonts w:ascii="Calibri" w:hAnsi="Calibri" w:cs="Arial"/>
        </w:rPr>
        <w:t>) and C in proteins with proteases (e.</w:t>
      </w:r>
      <w:r w:rsidR="00E96F5A">
        <w:rPr>
          <w:rFonts w:ascii="Calibri" w:hAnsi="Calibri" w:cs="Arial"/>
        </w:rPr>
        <w:t>g., N-</w:t>
      </w:r>
      <w:proofErr w:type="spellStart"/>
      <w:r w:rsidR="00E96F5A">
        <w:rPr>
          <w:rFonts w:ascii="Calibri" w:hAnsi="Calibri" w:cs="Arial"/>
        </w:rPr>
        <w:t>acetylglucosamindase</w:t>
      </w:r>
      <w:proofErr w:type="spellEnd"/>
      <w:r w:rsidRPr="00715A97">
        <w:rPr>
          <w:rFonts w:ascii="Calibri" w:hAnsi="Calibri" w:cs="Arial"/>
        </w:rPr>
        <w:t>) (</w:t>
      </w:r>
      <w:proofErr w:type="spellStart"/>
      <w:r w:rsidRPr="00715A97">
        <w:rPr>
          <w:rFonts w:ascii="Calibri" w:hAnsi="Calibri" w:cs="Arial"/>
        </w:rPr>
        <w:t>Sinsabaugh</w:t>
      </w:r>
      <w:proofErr w:type="spellEnd"/>
      <w:r w:rsidRPr="00715A97">
        <w:rPr>
          <w:rFonts w:ascii="Calibri" w:hAnsi="Calibri" w:cs="Arial"/>
        </w:rPr>
        <w:t xml:space="preserve"> 2008). Nutrients are necessary for microbial growth and enzyme production, thus microbial acquisition of N using proteases and P using phosphatase affects decomposition rates as microbes continue to mine organic matter for nutrients. Thus, we analyzed microbial activity within each mesocosm by measuring potential activity of cellulose-degrading (</w:t>
      </w:r>
      <w:proofErr w:type="spellStart"/>
      <w:r w:rsidRPr="00715A97">
        <w:rPr>
          <w:rFonts w:ascii="Calibri" w:hAnsi="Calibri" w:cs="Arial"/>
        </w:rPr>
        <w:t>cellobiohydrolase</w:t>
      </w:r>
      <w:proofErr w:type="spellEnd"/>
      <w:r w:rsidRPr="00715A97">
        <w:rPr>
          <w:rFonts w:ascii="Calibri" w:hAnsi="Calibri" w:cs="Arial"/>
        </w:rPr>
        <w:t xml:space="preserve"> (CBH), </w:t>
      </w:r>
      <w:r w:rsidRPr="00715A97">
        <w:rPr>
          <w:rFonts w:ascii="Calibri" w:hAnsi="Calibri" w:cs="Arial"/>
        </w:rPr>
        <w:sym w:font="Symbol" w:char="F062"/>
      </w:r>
      <w:r w:rsidRPr="00715A97">
        <w:rPr>
          <w:rFonts w:ascii="Calibri" w:hAnsi="Calibri" w:cs="Arial"/>
        </w:rPr>
        <w:t xml:space="preserve">-glucosidase (BG), </w:t>
      </w:r>
      <w:r w:rsidRPr="00715A97">
        <w:rPr>
          <w:rFonts w:ascii="Calibri" w:hAnsi="Calibri" w:cs="Arial"/>
        </w:rPr>
        <w:sym w:font="Symbol" w:char="F061"/>
      </w:r>
      <w:r w:rsidRPr="00715A97">
        <w:rPr>
          <w:rFonts w:ascii="Calibri" w:hAnsi="Calibri" w:cs="Arial"/>
        </w:rPr>
        <w:t>-glucosidase (AG)) nutrient-acquiring enzymes (acid-</w:t>
      </w:r>
      <w:proofErr w:type="spellStart"/>
      <w:r w:rsidRPr="00715A97">
        <w:rPr>
          <w:rFonts w:ascii="Calibri" w:hAnsi="Calibri" w:cs="Arial"/>
        </w:rPr>
        <w:t>phosphotase</w:t>
      </w:r>
      <w:proofErr w:type="spellEnd"/>
      <w:r w:rsidRPr="00715A97">
        <w:rPr>
          <w:rFonts w:ascii="Calibri" w:hAnsi="Calibri" w:cs="Arial"/>
        </w:rPr>
        <w:t xml:space="preserve"> (PHOS), N-</w:t>
      </w:r>
      <w:proofErr w:type="spellStart"/>
      <w:r w:rsidRPr="00715A97">
        <w:rPr>
          <w:rFonts w:ascii="Calibri" w:hAnsi="Calibri" w:cs="Arial"/>
        </w:rPr>
        <w:t>acetylglucosaminidase</w:t>
      </w:r>
      <w:proofErr w:type="spellEnd"/>
      <w:r w:rsidRPr="00715A97">
        <w:rPr>
          <w:rFonts w:ascii="Calibri" w:hAnsi="Calibri" w:cs="Arial"/>
        </w:rPr>
        <w:t xml:space="preserve"> (NAG), and leucine aminopeptidase (LAP)) following the protocol by Bell </w:t>
      </w:r>
      <w:r w:rsidRPr="00715A97">
        <w:rPr>
          <w:rFonts w:ascii="Calibri" w:hAnsi="Calibri" w:cs="Arial"/>
          <w:i/>
        </w:rPr>
        <w:t>et al.</w:t>
      </w:r>
      <w:r w:rsidRPr="00715A97">
        <w:rPr>
          <w:rFonts w:ascii="Calibri" w:hAnsi="Calibri" w:cs="Arial"/>
        </w:rPr>
        <w:t xml:space="preserve"> (2013). CBH, BG, AG, NAG, and PHOS are linked to the substrate </w:t>
      </w:r>
      <w:proofErr w:type="spellStart"/>
      <w:r w:rsidRPr="00715A97">
        <w:rPr>
          <w:rFonts w:ascii="Calibri" w:hAnsi="Calibri" w:cs="Arial"/>
        </w:rPr>
        <w:t>methylumbelliferyl</w:t>
      </w:r>
      <w:proofErr w:type="spellEnd"/>
      <w:r w:rsidRPr="00715A97">
        <w:rPr>
          <w:rFonts w:ascii="Calibri" w:hAnsi="Calibri" w:cs="Arial"/>
        </w:rPr>
        <w:t xml:space="preserve"> (MUB) and LAP is linked to the substrate </w:t>
      </w:r>
      <w:proofErr w:type="spellStart"/>
      <w:r w:rsidRPr="00715A97">
        <w:rPr>
          <w:rFonts w:ascii="Calibri" w:hAnsi="Calibri" w:cs="Arial"/>
        </w:rPr>
        <w:t>methylcoumarin</w:t>
      </w:r>
      <w:proofErr w:type="spellEnd"/>
      <w:r w:rsidRPr="00715A97">
        <w:rPr>
          <w:rFonts w:ascii="Calibri" w:hAnsi="Calibri" w:cs="Arial"/>
        </w:rPr>
        <w:t xml:space="preserve"> (MUC), which fluoresce when depolymerized by enzymes.</w:t>
      </w:r>
      <w:r>
        <w:rPr>
          <w:rFonts w:ascii="Calibri" w:hAnsi="Calibri" w:cs="Arial"/>
        </w:rPr>
        <w:t xml:space="preserve"> </w:t>
      </w:r>
      <w:r w:rsidRPr="00715A97">
        <w:rPr>
          <w:rFonts w:ascii="Calibri" w:hAnsi="Calibri" w:cs="Arial"/>
        </w:rPr>
        <w:t xml:space="preserve">Fluorescence was measured using an excitation wavelength of 365 nm and an emission wavelength of 450 nm. Potential enzyme activity was expressed in units of </w:t>
      </w:r>
      <w:proofErr w:type="spellStart"/>
      <w:r w:rsidRPr="00715A97">
        <w:rPr>
          <w:rFonts w:ascii="Calibri" w:hAnsi="Calibri" w:cs="Arial"/>
        </w:rPr>
        <w:t>nmol</w:t>
      </w:r>
      <w:proofErr w:type="spellEnd"/>
      <w:r w:rsidRPr="00715A97">
        <w:rPr>
          <w:rFonts w:ascii="Calibri" w:hAnsi="Calibri" w:cs="Arial"/>
        </w:rPr>
        <w:t xml:space="preserve"> h</w:t>
      </w:r>
      <w:r w:rsidRPr="00715A97">
        <w:rPr>
          <w:rFonts w:ascii="Calibri" w:hAnsi="Calibri" w:cs="Arial"/>
          <w:vertAlign w:val="superscript"/>
        </w:rPr>
        <w:t>-1</w:t>
      </w:r>
      <w:r w:rsidRPr="00715A97">
        <w:rPr>
          <w:rFonts w:ascii="Calibri" w:hAnsi="Calibri" w:cs="Arial"/>
        </w:rPr>
        <w:t xml:space="preserve"> g</w:t>
      </w:r>
      <w:r w:rsidRPr="00715A97">
        <w:rPr>
          <w:rFonts w:ascii="Calibri" w:hAnsi="Calibri" w:cs="Arial"/>
          <w:vertAlign w:val="superscript"/>
        </w:rPr>
        <w:t>-1</w:t>
      </w:r>
      <w:r w:rsidRPr="00715A97">
        <w:rPr>
          <w:rFonts w:ascii="Calibri" w:hAnsi="Calibri" w:cs="Arial"/>
        </w:rPr>
        <w:t xml:space="preserve"> dry peat.</w:t>
      </w:r>
    </w:p>
    <w:p w14:paraId="620207F8" w14:textId="660CA4E3" w:rsidR="009D4C66" w:rsidRDefault="00C4480E">
      <w:pPr>
        <w:rPr>
          <w:rFonts w:ascii="Calibri" w:hAnsi="Calibri"/>
          <w:i/>
        </w:rPr>
      </w:pPr>
      <w:r>
        <w:rPr>
          <w:rFonts w:ascii="Calibri" w:hAnsi="Calibri"/>
          <w:i/>
        </w:rPr>
        <w:t>Statistical analyses</w:t>
      </w:r>
    </w:p>
    <w:p w14:paraId="0A226F18" w14:textId="77777777" w:rsidR="00C4480E" w:rsidRDefault="00C4480E">
      <w:pPr>
        <w:rPr>
          <w:rFonts w:ascii="Calibri" w:hAnsi="Calibri"/>
          <w:i/>
        </w:rPr>
      </w:pPr>
    </w:p>
    <w:p w14:paraId="0E1E8903" w14:textId="19AE1C5F" w:rsidR="00C4480E" w:rsidRPr="00755021" w:rsidRDefault="00C4480E" w:rsidP="00755021">
      <w:pPr>
        <w:spacing w:line="480" w:lineRule="auto"/>
        <w:rPr>
          <w:rFonts w:ascii="Calibri" w:hAnsi="Calibri"/>
        </w:rPr>
      </w:pPr>
      <w:r w:rsidRPr="00755021">
        <w:rPr>
          <w:rFonts w:ascii="Calibri" w:hAnsi="Calibri"/>
        </w:rPr>
        <w:tab/>
      </w:r>
      <w:r w:rsidR="00755021" w:rsidRPr="00755021">
        <w:rPr>
          <w:rFonts w:ascii="Calibri" w:hAnsi="Calibri"/>
        </w:rPr>
        <w:t>A</w:t>
      </w:r>
      <w:r w:rsidRPr="00755021">
        <w:rPr>
          <w:rFonts w:ascii="Calibri" w:hAnsi="Calibri"/>
        </w:rPr>
        <w:t xml:space="preserve"> Bayesian approach</w:t>
      </w:r>
      <w:r w:rsidR="00755021" w:rsidRPr="00755021">
        <w:rPr>
          <w:rFonts w:ascii="Calibri" w:hAnsi="Calibri"/>
        </w:rPr>
        <w:t xml:space="preserve"> was used</w:t>
      </w:r>
      <w:r w:rsidRPr="00755021">
        <w:rPr>
          <w:rFonts w:ascii="Calibri" w:hAnsi="Calibri"/>
        </w:rPr>
        <w:t xml:space="preserve"> to compute parameter estimates for the following linear model:</w:t>
      </w:r>
    </w:p>
    <w:p w14:paraId="7C955CA9" w14:textId="19A2FC6F" w:rsidR="00AF2A71" w:rsidRDefault="00AF2A71" w:rsidP="00AF2A71">
      <w:pPr>
        <w:jc w:val="center"/>
        <w:rPr>
          <w:rStyle w:val="mo"/>
          <w:rFonts w:ascii="Cambria Math" w:eastAsia="Times New Roman" w:hAnsi="Cambria Math" w:cs="STIXGeneral-Regular"/>
          <w:color w:val="000000"/>
          <w:bdr w:val="none" w:sz="0" w:space="0" w:color="auto" w:frame="1"/>
          <w:shd w:val="clear" w:color="auto" w:fill="FFFFFF"/>
        </w:rPr>
      </w:pPr>
      <w:r w:rsidRPr="009D344A">
        <w:rPr>
          <w:rStyle w:val="mi"/>
          <w:rFonts w:ascii="Cambria Math" w:eastAsia="Times New Roman" w:hAnsi="Cambria Math" w:cs="STIXGeneral-Italic"/>
          <w:color w:val="000000"/>
          <w:bdr w:val="none" w:sz="0" w:space="0" w:color="auto" w:frame="1"/>
          <w:shd w:val="clear" w:color="auto" w:fill="FFFFFF"/>
        </w:rPr>
        <w:t>Y</w:t>
      </w:r>
      <w:r w:rsidRPr="009D344A">
        <w:rPr>
          <w:rStyle w:val="mi"/>
          <w:rFonts w:ascii="Cambria Math" w:eastAsia="Times New Roman" w:hAnsi="Cambria Math" w:cs="STIXGeneral-Italic"/>
          <w:color w:val="000000"/>
          <w:sz w:val="17"/>
          <w:szCs w:val="17"/>
          <w:bdr w:val="none" w:sz="0" w:space="0" w:color="auto" w:frame="1"/>
          <w:shd w:val="clear" w:color="auto" w:fill="FFFFFF"/>
        </w:rPr>
        <w:t>i</w:t>
      </w:r>
      <w:r w:rsidRPr="009D344A">
        <w:rPr>
          <w:rStyle w:val="mi"/>
          <w:rFonts w:ascii="Cambria Math" w:eastAsia="Times New Roman" w:hAnsi="Cambria Math" w:cs="STIXGeneral-Italic"/>
          <w:color w:val="000000"/>
          <w:sz w:val="17"/>
          <w:szCs w:val="17"/>
          <w:bdr w:val="none" w:sz="0" w:space="0" w:color="auto" w:frame="1"/>
          <w:shd w:val="clear" w:color="auto" w:fill="FFFFFF"/>
        </w:rPr>
        <w:t xml:space="preserve"> </w:t>
      </w:r>
      <w:r w:rsidRPr="009D344A">
        <w:rPr>
          <w:rStyle w:val="mo"/>
          <w:rFonts w:ascii="Cambria Math" w:eastAsia="Times New Roman" w:hAnsi="Cambria Math"/>
          <w:color w:val="000000"/>
          <w:bdr w:val="none" w:sz="0" w:space="0" w:color="auto" w:frame="1"/>
          <w:shd w:val="clear" w:color="auto" w:fill="FFFFFF"/>
        </w:rPr>
        <w:t>|</w:t>
      </w:r>
      <w:r w:rsidRPr="009D344A">
        <w:rPr>
          <w:rStyle w:val="mo"/>
          <w:rFonts w:ascii="Cambria Math" w:eastAsia="Times New Roman" w:hAnsi="Cambria Math"/>
          <w:color w:val="000000"/>
          <w:bdr w:val="none" w:sz="0" w:space="0" w:color="auto" w:frame="1"/>
          <w:shd w:val="clear" w:color="auto" w:fill="FFFFFF"/>
        </w:rPr>
        <w:t xml:space="preserve"> </w:t>
      </w:r>
      <w:r w:rsidRPr="009D344A">
        <w:rPr>
          <w:rStyle w:val="mi"/>
          <w:rFonts w:ascii="Cambria Math" w:eastAsia="Times New Roman" w:hAnsi="Cambria Math" w:cs="STIXGeneral-Italic"/>
          <w:color w:val="000000"/>
          <w:bdr w:val="none" w:sz="0" w:space="0" w:color="auto" w:frame="1"/>
          <w:shd w:val="clear" w:color="auto" w:fill="FFFFFF"/>
        </w:rPr>
        <w:t>β</w:t>
      </w:r>
      <w:r w:rsidRPr="009D344A">
        <w:rPr>
          <w:rStyle w:val="mo"/>
          <w:rFonts w:ascii="Cambria Math" w:eastAsia="Times New Roman" w:hAnsi="Cambria Math" w:cs="STIXGeneral-Regular"/>
          <w:color w:val="000000"/>
          <w:bdr w:val="none" w:sz="0" w:space="0" w:color="auto" w:frame="1"/>
          <w:shd w:val="clear" w:color="auto" w:fill="FFFFFF"/>
        </w:rPr>
        <w:t>,</w:t>
      </w:r>
      <w:r w:rsidRPr="009D344A">
        <w:rPr>
          <w:rStyle w:val="mo"/>
          <w:rFonts w:ascii="Cambria Math" w:eastAsia="Times New Roman" w:hAnsi="Cambria Math" w:cs="STIXGeneral-Regular"/>
          <w:color w:val="000000"/>
          <w:bdr w:val="none" w:sz="0" w:space="0" w:color="auto" w:frame="1"/>
          <w:shd w:val="clear" w:color="auto" w:fill="FFFFFF"/>
        </w:rPr>
        <w:t xml:space="preserve"> </w:t>
      </w:r>
      <w:r w:rsidRPr="009D344A">
        <w:rPr>
          <w:rStyle w:val="mi"/>
          <w:rFonts w:ascii="Cambria Math" w:eastAsia="Times New Roman" w:hAnsi="Cambria Math" w:cs="STIXGeneral-Italic"/>
          <w:color w:val="000000"/>
          <w:bdr w:val="none" w:sz="0" w:space="0" w:color="auto" w:frame="1"/>
          <w:shd w:val="clear" w:color="auto" w:fill="FFFFFF"/>
        </w:rPr>
        <w:t>σ</w:t>
      </w:r>
      <w:r w:rsidRPr="009D344A">
        <w:rPr>
          <w:rStyle w:val="mn"/>
          <w:rFonts w:ascii="Cambria Math" w:eastAsia="Times New Roman" w:hAnsi="Cambria Math" w:cs="STIXGeneral-Regular"/>
          <w:color w:val="000000"/>
          <w:sz w:val="17"/>
          <w:szCs w:val="17"/>
          <w:bdr w:val="none" w:sz="0" w:space="0" w:color="auto" w:frame="1"/>
          <w:shd w:val="clear" w:color="auto" w:fill="FFFFFF"/>
        </w:rPr>
        <w:t>2</w:t>
      </w:r>
      <w:r w:rsidRPr="009D344A">
        <w:rPr>
          <w:rStyle w:val="mn"/>
          <w:rFonts w:ascii="Cambria Math" w:eastAsia="Times New Roman" w:hAnsi="Cambria Math" w:cs="STIXGeneral-Regular"/>
          <w:color w:val="000000"/>
          <w:sz w:val="17"/>
          <w:szCs w:val="17"/>
          <w:bdr w:val="none" w:sz="0" w:space="0" w:color="auto" w:frame="1"/>
          <w:shd w:val="clear" w:color="auto" w:fill="FFFFFF"/>
        </w:rPr>
        <w:t xml:space="preserve"> </w:t>
      </w:r>
      <w:r w:rsidRPr="009D344A">
        <w:rPr>
          <w:rStyle w:val="mo"/>
          <w:rFonts w:ascii="Cambria Math" w:eastAsia="MS Mincho" w:hAnsi="Cambria Math" w:cs="MS Mincho"/>
          <w:color w:val="000000"/>
          <w:bdr w:val="none" w:sz="0" w:space="0" w:color="auto" w:frame="1"/>
          <w:shd w:val="clear" w:color="auto" w:fill="FFFFFF"/>
        </w:rPr>
        <w:t>∼</w:t>
      </w:r>
      <w:r w:rsidRPr="009D344A">
        <w:rPr>
          <w:rStyle w:val="mo"/>
          <w:rFonts w:ascii="Cambria Math" w:eastAsia="MS Mincho" w:hAnsi="Cambria Math" w:cs="MS Mincho"/>
          <w:color w:val="000000"/>
          <w:bdr w:val="none" w:sz="0" w:space="0" w:color="auto" w:frame="1"/>
          <w:shd w:val="clear" w:color="auto" w:fill="FFFFFF"/>
        </w:rPr>
        <w:t xml:space="preserve"> </w:t>
      </w:r>
      <w:proofErr w:type="gramStart"/>
      <w:r w:rsidRPr="009D344A">
        <w:rPr>
          <w:rStyle w:val="mtext"/>
          <w:rFonts w:ascii="Cambria Math" w:eastAsia="Times New Roman" w:hAnsi="Cambria Math" w:cs="STIXGeneral-Regular"/>
          <w:color w:val="000000"/>
          <w:bdr w:val="none" w:sz="0" w:space="0" w:color="auto" w:frame="1"/>
          <w:shd w:val="clear" w:color="auto" w:fill="FFFFFF"/>
        </w:rPr>
        <w:t>Normal</w:t>
      </w:r>
      <w:r w:rsidRPr="009D344A">
        <w:rPr>
          <w:rStyle w:val="mo"/>
          <w:rFonts w:ascii="Cambria Math" w:eastAsia="Times New Roman" w:hAnsi="Cambria Math" w:cs="STIXGeneral-Regular"/>
          <w:color w:val="000000"/>
          <w:bdr w:val="none" w:sz="0" w:space="0" w:color="auto" w:frame="1"/>
          <w:shd w:val="clear" w:color="auto" w:fill="FFFFFF"/>
        </w:rPr>
        <w:t>(</w:t>
      </w:r>
      <w:proofErr w:type="gramEnd"/>
      <w:r w:rsidRPr="009D344A">
        <w:rPr>
          <w:rStyle w:val="mi"/>
          <w:rFonts w:ascii="Cambria Math" w:eastAsia="Times New Roman" w:hAnsi="Cambria Math" w:cs="STIXGeneral-Italic"/>
          <w:color w:val="000000"/>
          <w:bdr w:val="none" w:sz="0" w:space="0" w:color="auto" w:frame="1"/>
          <w:shd w:val="clear" w:color="auto" w:fill="FFFFFF"/>
        </w:rPr>
        <w:t>β</w:t>
      </w:r>
      <w:r w:rsidRPr="009D344A">
        <w:rPr>
          <w:rStyle w:val="mn"/>
          <w:rFonts w:ascii="Cambria Math" w:eastAsia="Times New Roman" w:hAnsi="Cambria Math" w:cs="STIXGeneral-Regular"/>
          <w:color w:val="000000"/>
          <w:sz w:val="17"/>
          <w:szCs w:val="17"/>
          <w:bdr w:val="none" w:sz="0" w:space="0" w:color="auto" w:frame="1"/>
          <w:shd w:val="clear" w:color="auto" w:fill="FFFFFF"/>
        </w:rPr>
        <w:t xml:space="preserve">0 </w:t>
      </w:r>
      <w:r w:rsidRPr="009D344A">
        <w:rPr>
          <w:rStyle w:val="mo"/>
          <w:rFonts w:ascii="Cambria Math" w:eastAsia="Times New Roman" w:hAnsi="Cambria Math" w:cs="STIXGeneral-Regular"/>
          <w:color w:val="000000"/>
          <w:bdr w:val="none" w:sz="0" w:space="0" w:color="auto" w:frame="1"/>
          <w:shd w:val="clear" w:color="auto" w:fill="FFFFFF"/>
        </w:rPr>
        <w:t>+</w:t>
      </w:r>
      <w:r w:rsidRPr="009D344A">
        <w:rPr>
          <w:rStyle w:val="mo"/>
          <w:rFonts w:ascii="Cambria Math" w:eastAsia="Times New Roman" w:hAnsi="Cambria Math" w:cs="STIXGeneral-Regular"/>
          <w:color w:val="000000"/>
          <w:bdr w:val="none" w:sz="0" w:space="0" w:color="auto" w:frame="1"/>
          <w:shd w:val="clear" w:color="auto" w:fill="FFFFFF"/>
        </w:rPr>
        <w:t xml:space="preserve"> </w:t>
      </w:r>
      <w:r w:rsidRPr="009D344A">
        <w:rPr>
          <w:rStyle w:val="mi"/>
          <w:rFonts w:ascii="Cambria Math" w:eastAsia="Times New Roman" w:hAnsi="Cambria Math" w:cs="STIXGeneral-Italic"/>
          <w:color w:val="000000"/>
          <w:bdr w:val="none" w:sz="0" w:space="0" w:color="auto" w:frame="1"/>
          <w:shd w:val="clear" w:color="auto" w:fill="FFFFFF"/>
        </w:rPr>
        <w:t>X</w:t>
      </w:r>
      <w:r w:rsidRPr="009D344A">
        <w:rPr>
          <w:rStyle w:val="mn"/>
          <w:rFonts w:ascii="Cambria Math" w:eastAsia="Times New Roman" w:hAnsi="Cambria Math" w:cs="STIXGeneral-Regular"/>
          <w:color w:val="000000"/>
          <w:sz w:val="17"/>
          <w:szCs w:val="17"/>
          <w:bdr w:val="none" w:sz="0" w:space="0" w:color="auto" w:frame="1"/>
          <w:shd w:val="clear" w:color="auto" w:fill="FFFFFF"/>
        </w:rPr>
        <w:t>1</w:t>
      </w:r>
      <w:r w:rsidRPr="009D344A">
        <w:rPr>
          <w:rStyle w:val="mi"/>
          <w:rFonts w:ascii="Cambria Math" w:eastAsia="Times New Roman" w:hAnsi="Cambria Math" w:cs="STIXGeneral-Italic"/>
          <w:color w:val="000000"/>
          <w:sz w:val="17"/>
          <w:szCs w:val="17"/>
          <w:bdr w:val="none" w:sz="0" w:space="0" w:color="auto" w:frame="1"/>
          <w:shd w:val="clear" w:color="auto" w:fill="FFFFFF"/>
        </w:rPr>
        <w:t>i</w:t>
      </w:r>
      <w:r w:rsidRPr="009D344A">
        <w:rPr>
          <w:rStyle w:val="mi"/>
          <w:rFonts w:ascii="Cambria Math" w:eastAsia="Times New Roman" w:hAnsi="Cambria Math" w:cs="STIXGeneral-Italic"/>
          <w:color w:val="000000"/>
          <w:bdr w:val="none" w:sz="0" w:space="0" w:color="auto" w:frame="1"/>
          <w:shd w:val="clear" w:color="auto" w:fill="FFFFFF"/>
        </w:rPr>
        <w:t>β</w:t>
      </w:r>
      <w:r w:rsidRPr="009D344A">
        <w:rPr>
          <w:rStyle w:val="mn"/>
          <w:rFonts w:ascii="Cambria Math" w:eastAsia="Times New Roman" w:hAnsi="Cambria Math" w:cs="STIXGeneral-Regular"/>
          <w:color w:val="000000"/>
          <w:sz w:val="17"/>
          <w:szCs w:val="17"/>
          <w:bdr w:val="none" w:sz="0" w:space="0" w:color="auto" w:frame="1"/>
          <w:shd w:val="clear" w:color="auto" w:fill="FFFFFF"/>
        </w:rPr>
        <w:t xml:space="preserve">1 </w:t>
      </w:r>
      <w:r w:rsidRPr="009D344A">
        <w:rPr>
          <w:rStyle w:val="mo"/>
          <w:rFonts w:ascii="Cambria Math" w:eastAsia="Times New Roman" w:hAnsi="Cambria Math" w:cs="STIXGeneral-Regular"/>
          <w:color w:val="000000"/>
          <w:bdr w:val="none" w:sz="0" w:space="0" w:color="auto" w:frame="1"/>
          <w:shd w:val="clear" w:color="auto" w:fill="FFFFFF"/>
        </w:rPr>
        <w:t>+</w:t>
      </w:r>
      <w:r w:rsidRPr="009D344A">
        <w:rPr>
          <w:rStyle w:val="mo"/>
          <w:rFonts w:ascii="Cambria Math" w:eastAsia="Times New Roman" w:hAnsi="Cambria Math" w:cs="STIXGeneral-Regular"/>
          <w:color w:val="000000"/>
          <w:bdr w:val="none" w:sz="0" w:space="0" w:color="auto" w:frame="1"/>
          <w:shd w:val="clear" w:color="auto" w:fill="FFFFFF"/>
        </w:rPr>
        <w:t xml:space="preserve"> </w:t>
      </w:r>
      <w:r w:rsidRPr="009D344A">
        <w:rPr>
          <w:rStyle w:val="mi"/>
          <w:rFonts w:ascii="Cambria Math" w:eastAsia="Times New Roman" w:hAnsi="Cambria Math" w:cs="STIXGeneral-Italic"/>
          <w:color w:val="000000"/>
          <w:bdr w:val="none" w:sz="0" w:space="0" w:color="auto" w:frame="1"/>
          <w:shd w:val="clear" w:color="auto" w:fill="FFFFFF"/>
        </w:rPr>
        <w:t>X</w:t>
      </w:r>
      <w:r w:rsidRPr="009D344A">
        <w:rPr>
          <w:rStyle w:val="mn"/>
          <w:rFonts w:ascii="Cambria Math" w:eastAsia="Times New Roman" w:hAnsi="Cambria Math" w:cs="STIXGeneral-Regular"/>
          <w:color w:val="000000"/>
          <w:sz w:val="17"/>
          <w:szCs w:val="17"/>
          <w:bdr w:val="none" w:sz="0" w:space="0" w:color="auto" w:frame="1"/>
          <w:shd w:val="clear" w:color="auto" w:fill="FFFFFF"/>
        </w:rPr>
        <w:t>2</w:t>
      </w:r>
      <w:r w:rsidRPr="009D344A">
        <w:rPr>
          <w:rStyle w:val="mi"/>
          <w:rFonts w:ascii="Cambria Math" w:eastAsia="Times New Roman" w:hAnsi="Cambria Math" w:cs="STIXGeneral-Italic"/>
          <w:color w:val="000000"/>
          <w:sz w:val="17"/>
          <w:szCs w:val="17"/>
          <w:bdr w:val="none" w:sz="0" w:space="0" w:color="auto" w:frame="1"/>
          <w:shd w:val="clear" w:color="auto" w:fill="FFFFFF"/>
        </w:rPr>
        <w:t>i</w:t>
      </w:r>
      <w:r w:rsidRPr="009D344A">
        <w:rPr>
          <w:rStyle w:val="mi"/>
          <w:rFonts w:ascii="Cambria Math" w:eastAsia="Times New Roman" w:hAnsi="Cambria Math" w:cs="STIXGeneral-Italic"/>
          <w:color w:val="000000"/>
          <w:bdr w:val="none" w:sz="0" w:space="0" w:color="auto" w:frame="1"/>
          <w:shd w:val="clear" w:color="auto" w:fill="FFFFFF"/>
        </w:rPr>
        <w:t>β</w:t>
      </w:r>
      <w:r w:rsidRPr="009D344A">
        <w:rPr>
          <w:rStyle w:val="mn"/>
          <w:rFonts w:ascii="Cambria Math" w:eastAsia="Times New Roman" w:hAnsi="Cambria Math" w:cs="STIXGeneral-Regular"/>
          <w:color w:val="000000"/>
          <w:sz w:val="17"/>
          <w:szCs w:val="17"/>
          <w:bdr w:val="none" w:sz="0" w:space="0" w:color="auto" w:frame="1"/>
          <w:shd w:val="clear" w:color="auto" w:fill="FFFFFF"/>
        </w:rPr>
        <w:t xml:space="preserve">2 </w:t>
      </w:r>
      <w:r w:rsidRPr="009D344A">
        <w:rPr>
          <w:rStyle w:val="mo"/>
          <w:rFonts w:ascii="Cambria Math" w:eastAsia="Times New Roman" w:hAnsi="Cambria Math" w:cs="STIXGeneral-Regular"/>
          <w:color w:val="000000"/>
          <w:bdr w:val="none" w:sz="0" w:space="0" w:color="auto" w:frame="1"/>
          <w:shd w:val="clear" w:color="auto" w:fill="FFFFFF"/>
        </w:rPr>
        <w:t xml:space="preserve">+ </w:t>
      </w:r>
      <w:r w:rsidRPr="009D344A">
        <w:rPr>
          <w:rStyle w:val="mi"/>
          <w:rFonts w:ascii="Cambria Math" w:eastAsia="Times New Roman" w:hAnsi="Cambria Math" w:cs="STIXGeneral-Italic"/>
          <w:color w:val="000000"/>
          <w:bdr w:val="none" w:sz="0" w:space="0" w:color="auto" w:frame="1"/>
          <w:shd w:val="clear" w:color="auto" w:fill="FFFFFF"/>
        </w:rPr>
        <w:t>X</w:t>
      </w:r>
      <w:r w:rsidRPr="009D344A">
        <w:rPr>
          <w:rStyle w:val="mn"/>
          <w:rFonts w:ascii="Cambria Math" w:eastAsia="Times New Roman" w:hAnsi="Cambria Math" w:cs="STIXGeneral-Regular"/>
          <w:color w:val="000000"/>
          <w:sz w:val="17"/>
          <w:szCs w:val="17"/>
          <w:bdr w:val="none" w:sz="0" w:space="0" w:color="auto" w:frame="1"/>
          <w:shd w:val="clear" w:color="auto" w:fill="FFFFFF"/>
        </w:rPr>
        <w:t>3</w:t>
      </w:r>
      <w:r w:rsidRPr="009D344A">
        <w:rPr>
          <w:rStyle w:val="mi"/>
          <w:rFonts w:ascii="Cambria Math" w:eastAsia="Times New Roman" w:hAnsi="Cambria Math" w:cs="STIXGeneral-Italic"/>
          <w:color w:val="000000"/>
          <w:sz w:val="17"/>
          <w:szCs w:val="17"/>
          <w:bdr w:val="none" w:sz="0" w:space="0" w:color="auto" w:frame="1"/>
          <w:shd w:val="clear" w:color="auto" w:fill="FFFFFF"/>
        </w:rPr>
        <w:t>i</w:t>
      </w:r>
      <w:r w:rsidRPr="009D344A">
        <w:rPr>
          <w:rStyle w:val="mi"/>
          <w:rFonts w:ascii="Cambria Math" w:eastAsia="Times New Roman" w:hAnsi="Cambria Math" w:cs="STIXGeneral-Italic"/>
          <w:color w:val="000000"/>
          <w:bdr w:val="none" w:sz="0" w:space="0" w:color="auto" w:frame="1"/>
          <w:shd w:val="clear" w:color="auto" w:fill="FFFFFF"/>
        </w:rPr>
        <w:t>β</w:t>
      </w:r>
      <w:r w:rsidRPr="009D344A">
        <w:rPr>
          <w:rStyle w:val="mn"/>
          <w:rFonts w:ascii="Cambria Math" w:eastAsia="Times New Roman" w:hAnsi="Cambria Math" w:cs="STIXGeneral-Regular"/>
          <w:color w:val="000000"/>
          <w:sz w:val="17"/>
          <w:szCs w:val="17"/>
          <w:bdr w:val="none" w:sz="0" w:space="0" w:color="auto" w:frame="1"/>
          <w:shd w:val="clear" w:color="auto" w:fill="FFFFFF"/>
        </w:rPr>
        <w:t>3</w:t>
      </w:r>
      <w:r w:rsidRPr="009D344A">
        <w:rPr>
          <w:rStyle w:val="mo"/>
          <w:rFonts w:ascii="Cambria Math" w:eastAsia="Times New Roman" w:hAnsi="Cambria Math" w:cs="STIXGeneral-Regular"/>
          <w:color w:val="000000"/>
          <w:bdr w:val="none" w:sz="0" w:space="0" w:color="auto" w:frame="1"/>
          <w:shd w:val="clear" w:color="auto" w:fill="FFFFFF"/>
        </w:rPr>
        <w:t>,</w:t>
      </w:r>
      <w:r w:rsidRPr="009D344A">
        <w:rPr>
          <w:rStyle w:val="mo"/>
          <w:rFonts w:ascii="Cambria Math" w:eastAsia="Times New Roman" w:hAnsi="Cambria Math" w:cs="STIXGeneral-Regular"/>
          <w:color w:val="000000"/>
          <w:bdr w:val="none" w:sz="0" w:space="0" w:color="auto" w:frame="1"/>
          <w:shd w:val="clear" w:color="auto" w:fill="FFFFFF"/>
        </w:rPr>
        <w:t xml:space="preserve"> </w:t>
      </w:r>
      <w:r w:rsidRPr="009D344A">
        <w:rPr>
          <w:rStyle w:val="mi"/>
          <w:rFonts w:ascii="Cambria Math" w:eastAsia="Times New Roman" w:hAnsi="Cambria Math" w:cs="STIXGeneral-Italic"/>
          <w:color w:val="000000"/>
          <w:bdr w:val="none" w:sz="0" w:space="0" w:color="auto" w:frame="1"/>
          <w:shd w:val="clear" w:color="auto" w:fill="FFFFFF"/>
        </w:rPr>
        <w:t>σ</w:t>
      </w:r>
      <w:r w:rsidRPr="009D344A">
        <w:rPr>
          <w:rStyle w:val="mn"/>
          <w:rFonts w:ascii="Cambria Math" w:eastAsia="Times New Roman" w:hAnsi="Cambria Math" w:cs="STIXGeneral-Regular"/>
          <w:color w:val="000000"/>
          <w:sz w:val="17"/>
          <w:szCs w:val="17"/>
          <w:bdr w:val="none" w:sz="0" w:space="0" w:color="auto" w:frame="1"/>
          <w:shd w:val="clear" w:color="auto" w:fill="FFFFFF"/>
          <w:vertAlign w:val="superscript"/>
        </w:rPr>
        <w:t>2</w:t>
      </w:r>
      <w:r w:rsidRPr="009D344A">
        <w:rPr>
          <w:rStyle w:val="mo"/>
          <w:rFonts w:ascii="Cambria Math" w:eastAsia="Times New Roman" w:hAnsi="Cambria Math" w:cs="STIXGeneral-Regular"/>
          <w:color w:val="000000"/>
          <w:bdr w:val="none" w:sz="0" w:space="0" w:color="auto" w:frame="1"/>
          <w:shd w:val="clear" w:color="auto" w:fill="FFFFFF"/>
        </w:rPr>
        <w:t>)</w:t>
      </w:r>
    </w:p>
    <w:p w14:paraId="0EF3310B" w14:textId="77777777" w:rsidR="00712A48" w:rsidRPr="009D344A" w:rsidRDefault="00712A48" w:rsidP="00AF2A71">
      <w:pPr>
        <w:jc w:val="center"/>
        <w:rPr>
          <w:rFonts w:ascii="Cambria Math" w:eastAsia="Times New Roman" w:hAnsi="Cambria Math"/>
        </w:rPr>
      </w:pPr>
    </w:p>
    <w:p w14:paraId="14D59DE3" w14:textId="661F3022" w:rsidR="00C4480E" w:rsidRDefault="00C4480E" w:rsidP="00755021">
      <w:pPr>
        <w:spacing w:line="480" w:lineRule="auto"/>
        <w:rPr>
          <w:rFonts w:ascii="Calibri" w:hAnsi="Calibri" w:cs="Arial"/>
        </w:rPr>
      </w:pPr>
      <w:r w:rsidRPr="00755021">
        <w:rPr>
          <w:rFonts w:ascii="Calibri" w:eastAsiaTheme="minorEastAsia" w:hAnsi="Calibri"/>
        </w:rPr>
        <w:t xml:space="preserve">This model was fit separately for both total soil respiration (n = 60) and </w:t>
      </w:r>
      <w:r w:rsidRPr="00755021">
        <w:rPr>
          <w:rFonts w:ascii="Calibri" w:hAnsi="Calibri" w:cs="Arial"/>
        </w:rPr>
        <w:t>∂</w:t>
      </w:r>
      <w:r w:rsidRPr="00755021">
        <w:rPr>
          <w:rFonts w:ascii="Calibri" w:hAnsi="Calibri" w:cs="Arial"/>
          <w:vertAlign w:val="superscript"/>
        </w:rPr>
        <w:t>13</w:t>
      </w:r>
      <w:r w:rsidRPr="00755021">
        <w:rPr>
          <w:rFonts w:ascii="Calibri" w:hAnsi="Calibri" w:cs="Arial"/>
        </w:rPr>
        <w:t>CO</w:t>
      </w:r>
      <w:r w:rsidRPr="00755021">
        <w:rPr>
          <w:rFonts w:ascii="Calibri" w:hAnsi="Calibri" w:cs="Arial"/>
          <w:vertAlign w:val="subscript"/>
        </w:rPr>
        <w:t>2</w:t>
      </w:r>
      <w:r w:rsidRPr="00755021">
        <w:rPr>
          <w:rFonts w:ascii="Calibri" w:hAnsi="Calibri" w:cs="Arial"/>
        </w:rPr>
        <w:t xml:space="preserve"> respiration</w:t>
      </w:r>
      <w:r w:rsidRPr="00755021">
        <w:rPr>
          <w:rFonts w:ascii="Calibri" w:hAnsi="Calibri" w:cs="Arial"/>
        </w:rPr>
        <w:t xml:space="preserve"> (n = 30), where </w:t>
      </w:r>
      <w:r w:rsidRPr="00755021">
        <w:rPr>
          <w:rFonts w:ascii="Calibri" w:hAnsi="Calibri" w:cs="Arial"/>
          <w:i/>
        </w:rPr>
        <w:t>Y</w:t>
      </w:r>
      <w:r w:rsidRPr="00755021">
        <w:rPr>
          <w:rFonts w:ascii="Calibri" w:hAnsi="Calibri" w:cs="Arial"/>
        </w:rPr>
        <w:t xml:space="preserve"> is the response variable (either total soil respiration or </w:t>
      </w:r>
      <w:r w:rsidRPr="00755021">
        <w:rPr>
          <w:rFonts w:ascii="Calibri" w:hAnsi="Calibri" w:cs="Arial"/>
        </w:rPr>
        <w:t>∂</w:t>
      </w:r>
      <w:r w:rsidRPr="00755021">
        <w:rPr>
          <w:rFonts w:ascii="Calibri" w:hAnsi="Calibri" w:cs="Arial"/>
          <w:vertAlign w:val="superscript"/>
        </w:rPr>
        <w:t>13</w:t>
      </w:r>
      <w:r w:rsidRPr="00755021">
        <w:rPr>
          <w:rFonts w:ascii="Calibri" w:hAnsi="Calibri" w:cs="Arial"/>
        </w:rPr>
        <w:t>CO</w:t>
      </w:r>
      <w:r w:rsidRPr="00755021">
        <w:rPr>
          <w:rFonts w:ascii="Calibri" w:hAnsi="Calibri" w:cs="Arial"/>
          <w:vertAlign w:val="subscript"/>
        </w:rPr>
        <w:t>2</w:t>
      </w:r>
      <w:r w:rsidRPr="00755021">
        <w:rPr>
          <w:rFonts w:ascii="Calibri" w:hAnsi="Calibri" w:cs="Arial"/>
        </w:rPr>
        <w:t xml:space="preserve"> respiration</w:t>
      </w:r>
      <w:r w:rsidRPr="00755021">
        <w:rPr>
          <w:rFonts w:ascii="Calibri" w:hAnsi="Calibri" w:cs="Arial"/>
        </w:rPr>
        <w:t xml:space="preserve">), </w:t>
      </w:r>
      <w:r w:rsidR="00AF2A71" w:rsidRPr="00AF2A71">
        <w:rPr>
          <w:rStyle w:val="mi"/>
          <w:rFonts w:asciiTheme="minorHAnsi" w:eastAsia="Times New Roman" w:hAnsiTheme="minorHAnsi" w:cs="STIXGeneral-Italic"/>
          <w:color w:val="000000"/>
          <w:bdr w:val="none" w:sz="0" w:space="0" w:color="auto" w:frame="1"/>
          <w:shd w:val="clear" w:color="auto" w:fill="FFFFFF"/>
        </w:rPr>
        <w:t>β</w:t>
      </w:r>
      <w:r w:rsidRPr="00755021">
        <w:rPr>
          <w:rFonts w:ascii="Calibri" w:hAnsi="Calibri" w:cs="Arial"/>
          <w:i/>
          <w:vertAlign w:val="subscript"/>
        </w:rPr>
        <w:t xml:space="preserve">0 </w:t>
      </w:r>
      <w:r w:rsidRPr="00755021">
        <w:rPr>
          <w:rFonts w:ascii="Calibri" w:hAnsi="Calibri"/>
        </w:rPr>
        <w:t xml:space="preserve">is the is the model intercept, </w:t>
      </w:r>
      <w:r w:rsidR="00AF2A71" w:rsidRPr="00AF2A71">
        <w:rPr>
          <w:rStyle w:val="mi"/>
          <w:rFonts w:asciiTheme="minorHAnsi" w:eastAsia="Times New Roman" w:hAnsiTheme="minorHAnsi" w:cs="STIXGeneral-Italic"/>
          <w:color w:val="000000"/>
          <w:bdr w:val="none" w:sz="0" w:space="0" w:color="auto" w:frame="1"/>
          <w:shd w:val="clear" w:color="auto" w:fill="FFFFFF"/>
        </w:rPr>
        <w:t>β</w:t>
      </w:r>
      <w:r w:rsidRPr="00755021">
        <w:rPr>
          <w:rFonts w:ascii="Calibri" w:hAnsi="Calibri"/>
          <w:i/>
          <w:vertAlign w:val="subscript"/>
        </w:rPr>
        <w:t>1</w:t>
      </w:r>
      <w:r w:rsidRPr="00755021">
        <w:rPr>
          <w:rFonts w:ascii="Calibri" w:hAnsi="Calibri"/>
        </w:rPr>
        <w:t xml:space="preserve"> is the effect of carbon-degrading enzyme activity, </w:t>
      </w:r>
      <w:r w:rsidR="00AF2A71" w:rsidRPr="00AF2A71">
        <w:rPr>
          <w:rStyle w:val="mi"/>
          <w:rFonts w:asciiTheme="minorHAnsi" w:eastAsia="Times New Roman" w:hAnsiTheme="minorHAnsi" w:cs="STIXGeneral-Italic"/>
          <w:color w:val="000000"/>
          <w:bdr w:val="none" w:sz="0" w:space="0" w:color="auto" w:frame="1"/>
          <w:shd w:val="clear" w:color="auto" w:fill="FFFFFF"/>
        </w:rPr>
        <w:t>β</w:t>
      </w:r>
      <w:r w:rsidRPr="00755021">
        <w:rPr>
          <w:rFonts w:ascii="Calibri" w:hAnsi="Calibri"/>
          <w:i/>
          <w:vertAlign w:val="subscript"/>
        </w:rPr>
        <w:t>2</w:t>
      </w:r>
      <w:r w:rsidRPr="00755021">
        <w:rPr>
          <w:rFonts w:ascii="Calibri" w:hAnsi="Calibri"/>
        </w:rPr>
        <w:t xml:space="preserve"> is the effect of nutrient grading enzyme activity</w:t>
      </w:r>
      <w:r w:rsidR="000D7D45" w:rsidRPr="00755021">
        <w:rPr>
          <w:rFonts w:ascii="Calibri" w:hAnsi="Calibri"/>
        </w:rPr>
        <w:t xml:space="preserve">, </w:t>
      </w:r>
      <w:r w:rsidR="00AF2A71" w:rsidRPr="00AF2A71">
        <w:rPr>
          <w:rStyle w:val="mi"/>
          <w:rFonts w:asciiTheme="minorHAnsi" w:eastAsia="Times New Roman" w:hAnsiTheme="minorHAnsi" w:cs="STIXGeneral-Italic"/>
          <w:color w:val="000000"/>
          <w:bdr w:val="none" w:sz="0" w:space="0" w:color="auto" w:frame="1"/>
          <w:shd w:val="clear" w:color="auto" w:fill="FFFFFF"/>
        </w:rPr>
        <w:t>β</w:t>
      </w:r>
      <w:r w:rsidR="000D7D45" w:rsidRPr="00755021">
        <w:rPr>
          <w:rFonts w:ascii="Calibri" w:hAnsi="Calibri"/>
          <w:i/>
          <w:vertAlign w:val="subscript"/>
        </w:rPr>
        <w:t>3</w:t>
      </w:r>
      <w:r w:rsidR="000D7D45" w:rsidRPr="00755021">
        <w:rPr>
          <w:rFonts w:ascii="Calibri" w:hAnsi="Calibri"/>
        </w:rPr>
        <w:t xml:space="preserve"> is the effect of peat water saturation, </w:t>
      </w:r>
      <w:r w:rsidR="00AF2A71">
        <w:rPr>
          <w:rFonts w:ascii="Calibri" w:hAnsi="Calibri"/>
          <w:i/>
        </w:rPr>
        <w:t>X</w:t>
      </w:r>
      <w:r w:rsidR="000D7D45" w:rsidRPr="00755021">
        <w:rPr>
          <w:rFonts w:ascii="Calibri" w:hAnsi="Calibri"/>
          <w:i/>
          <w:vertAlign w:val="subscript"/>
        </w:rPr>
        <w:t>1</w:t>
      </w:r>
      <w:r w:rsidR="000D7D45" w:rsidRPr="00755021">
        <w:rPr>
          <w:rFonts w:ascii="Calibri" w:hAnsi="Calibri"/>
        </w:rPr>
        <w:t xml:space="preserve"> is total carbon degrading enzyme activity (the sum of </w:t>
      </w:r>
      <w:r w:rsidR="00E96F5A" w:rsidRPr="00755021">
        <w:rPr>
          <w:rFonts w:ascii="Calibri" w:hAnsi="Calibri" w:cs="Arial"/>
        </w:rPr>
        <w:t>BG</w:t>
      </w:r>
      <w:r w:rsidR="00E96F5A" w:rsidRPr="00755021">
        <w:rPr>
          <w:rFonts w:ascii="Calibri" w:hAnsi="Calibri" w:cs="Arial"/>
        </w:rPr>
        <w:t xml:space="preserve">, </w:t>
      </w:r>
      <w:r w:rsidR="00E96F5A" w:rsidRPr="00755021">
        <w:rPr>
          <w:rFonts w:ascii="Calibri" w:hAnsi="Calibri" w:cs="Arial"/>
        </w:rPr>
        <w:t>AG and</w:t>
      </w:r>
      <w:r w:rsidR="00E96F5A" w:rsidRPr="00755021">
        <w:rPr>
          <w:rFonts w:ascii="Calibri" w:hAnsi="Calibri" w:cs="Arial"/>
        </w:rPr>
        <w:t xml:space="preserve"> </w:t>
      </w:r>
      <w:r w:rsidR="00E96F5A" w:rsidRPr="00755021">
        <w:rPr>
          <w:rFonts w:ascii="Calibri" w:hAnsi="Calibri" w:cs="Arial"/>
        </w:rPr>
        <w:t xml:space="preserve">CBH activity) in </w:t>
      </w:r>
      <w:proofErr w:type="spellStart"/>
      <w:r w:rsidR="00E96F5A" w:rsidRPr="00755021">
        <w:rPr>
          <w:rFonts w:ascii="Calibri" w:hAnsi="Calibri" w:cs="Arial"/>
        </w:rPr>
        <w:t>nmol</w:t>
      </w:r>
      <w:proofErr w:type="spellEnd"/>
      <w:r w:rsidR="00E96F5A" w:rsidRPr="00755021">
        <w:rPr>
          <w:rFonts w:ascii="Calibri" w:hAnsi="Calibri" w:cs="Arial"/>
        </w:rPr>
        <w:t xml:space="preserve"> h</w:t>
      </w:r>
      <w:r w:rsidR="00E96F5A" w:rsidRPr="00755021">
        <w:rPr>
          <w:rFonts w:ascii="Calibri" w:hAnsi="Calibri" w:cs="Arial"/>
          <w:vertAlign w:val="superscript"/>
        </w:rPr>
        <w:t>-1</w:t>
      </w:r>
      <w:r w:rsidR="00E96F5A" w:rsidRPr="00755021">
        <w:rPr>
          <w:rFonts w:ascii="Calibri" w:hAnsi="Calibri" w:cs="Arial"/>
        </w:rPr>
        <w:t xml:space="preserve"> g</w:t>
      </w:r>
      <w:r w:rsidR="00E96F5A" w:rsidRPr="00755021">
        <w:rPr>
          <w:rFonts w:ascii="Calibri" w:hAnsi="Calibri" w:cs="Arial"/>
          <w:vertAlign w:val="superscript"/>
        </w:rPr>
        <w:t>-1</w:t>
      </w:r>
      <w:r w:rsidR="00E96F5A" w:rsidRPr="00755021">
        <w:rPr>
          <w:rFonts w:ascii="Calibri" w:hAnsi="Calibri" w:cs="Arial"/>
        </w:rPr>
        <w:t xml:space="preserve"> dry peat</w:t>
      </w:r>
      <w:r w:rsidR="00E96F5A" w:rsidRPr="00755021">
        <w:rPr>
          <w:rFonts w:ascii="Calibri" w:hAnsi="Calibri" w:cs="Arial"/>
        </w:rPr>
        <w:t xml:space="preserve">, </w:t>
      </w:r>
      <w:r w:rsidR="00AF2A71">
        <w:rPr>
          <w:rFonts w:ascii="Calibri" w:hAnsi="Calibri" w:cs="Arial"/>
          <w:i/>
        </w:rPr>
        <w:t>X</w:t>
      </w:r>
      <w:r w:rsidR="00E96F5A" w:rsidRPr="00755021">
        <w:rPr>
          <w:rFonts w:ascii="Calibri" w:hAnsi="Calibri" w:cs="Arial"/>
          <w:i/>
          <w:vertAlign w:val="subscript"/>
        </w:rPr>
        <w:t>2</w:t>
      </w:r>
      <w:r w:rsidR="00E96F5A" w:rsidRPr="00755021">
        <w:rPr>
          <w:rFonts w:ascii="Calibri" w:hAnsi="Calibri" w:cs="Arial"/>
        </w:rPr>
        <w:t xml:space="preserve"> is total nutrient degrading enzyme activity (the sum of PHOS, NAG, and LAP activity</w:t>
      </w:r>
      <w:r w:rsidR="00E96F5A" w:rsidRPr="00755021">
        <w:rPr>
          <w:rFonts w:ascii="Calibri" w:hAnsi="Calibri" w:cs="Arial"/>
        </w:rPr>
        <w:t>)</w:t>
      </w:r>
      <w:r w:rsidR="00E96F5A" w:rsidRPr="00755021">
        <w:rPr>
          <w:rFonts w:ascii="Calibri" w:hAnsi="Calibri" w:cs="Arial"/>
        </w:rPr>
        <w:t xml:space="preserve"> in </w:t>
      </w:r>
      <w:proofErr w:type="spellStart"/>
      <w:r w:rsidR="00E96F5A" w:rsidRPr="00755021">
        <w:rPr>
          <w:rFonts w:ascii="Calibri" w:hAnsi="Calibri" w:cs="Arial"/>
        </w:rPr>
        <w:t>nmol</w:t>
      </w:r>
      <w:proofErr w:type="spellEnd"/>
      <w:r w:rsidR="00E96F5A" w:rsidRPr="00755021">
        <w:rPr>
          <w:rFonts w:ascii="Calibri" w:hAnsi="Calibri" w:cs="Arial"/>
        </w:rPr>
        <w:t xml:space="preserve"> h</w:t>
      </w:r>
      <w:r w:rsidR="00E96F5A" w:rsidRPr="00755021">
        <w:rPr>
          <w:rFonts w:ascii="Calibri" w:hAnsi="Calibri" w:cs="Arial"/>
          <w:vertAlign w:val="superscript"/>
        </w:rPr>
        <w:t>-1</w:t>
      </w:r>
      <w:r w:rsidR="00E96F5A" w:rsidRPr="00755021">
        <w:rPr>
          <w:rFonts w:ascii="Calibri" w:hAnsi="Calibri" w:cs="Arial"/>
        </w:rPr>
        <w:t xml:space="preserve"> g</w:t>
      </w:r>
      <w:r w:rsidR="00E96F5A" w:rsidRPr="00755021">
        <w:rPr>
          <w:rFonts w:ascii="Calibri" w:hAnsi="Calibri" w:cs="Arial"/>
          <w:vertAlign w:val="superscript"/>
        </w:rPr>
        <w:t>-1</w:t>
      </w:r>
      <w:r w:rsidR="00E96F5A" w:rsidRPr="00755021">
        <w:rPr>
          <w:rFonts w:ascii="Calibri" w:hAnsi="Calibri" w:cs="Arial"/>
        </w:rPr>
        <w:t xml:space="preserve"> dry peat</w:t>
      </w:r>
      <w:r w:rsidR="00E96F5A" w:rsidRPr="00755021">
        <w:rPr>
          <w:rFonts w:ascii="Calibri" w:hAnsi="Calibri" w:cs="Arial"/>
        </w:rPr>
        <w:t xml:space="preserve">, and </w:t>
      </w:r>
      <w:r w:rsidR="00AF2A71">
        <w:rPr>
          <w:rFonts w:ascii="Calibri" w:hAnsi="Calibri" w:cs="Arial"/>
          <w:i/>
        </w:rPr>
        <w:t>X</w:t>
      </w:r>
      <w:r w:rsidR="00E96F5A" w:rsidRPr="00755021">
        <w:rPr>
          <w:rFonts w:ascii="Calibri" w:hAnsi="Calibri" w:cs="Arial"/>
          <w:i/>
          <w:vertAlign w:val="subscript"/>
        </w:rPr>
        <w:t>3</w:t>
      </w:r>
      <w:r w:rsidR="00E96F5A" w:rsidRPr="00755021">
        <w:rPr>
          <w:rFonts w:ascii="Calibri" w:hAnsi="Calibri" w:cs="Arial"/>
        </w:rPr>
        <w:t xml:space="preserve"> is percent peat water saturation.</w:t>
      </w:r>
    </w:p>
    <w:p w14:paraId="214D0908" w14:textId="77777777" w:rsidR="009B3DB6" w:rsidRDefault="00755021" w:rsidP="00755021">
      <w:pPr>
        <w:spacing w:line="480" w:lineRule="auto"/>
        <w:rPr>
          <w:rFonts w:ascii="Calibri" w:hAnsi="Calibri" w:cs="Arial"/>
        </w:rPr>
      </w:pPr>
      <w:r>
        <w:rPr>
          <w:rFonts w:ascii="Calibri" w:hAnsi="Calibri" w:cs="Arial"/>
        </w:rPr>
        <w:tab/>
      </w:r>
      <w:r w:rsidR="002C299F">
        <w:rPr>
          <w:rFonts w:ascii="Calibri" w:hAnsi="Calibri" w:cs="Arial"/>
        </w:rPr>
        <w:t>The JAGS packa</w:t>
      </w:r>
      <w:r w:rsidR="0075106D">
        <w:rPr>
          <w:rFonts w:ascii="Calibri" w:hAnsi="Calibri" w:cs="Arial"/>
        </w:rPr>
        <w:t xml:space="preserve">ge </w:t>
      </w:r>
      <w:r w:rsidR="002921BC">
        <w:rPr>
          <w:rFonts w:ascii="Calibri" w:hAnsi="Calibri" w:cs="Arial"/>
        </w:rPr>
        <w:t>was used with</w:t>
      </w:r>
      <w:r w:rsidR="0075106D">
        <w:rPr>
          <w:rFonts w:ascii="Calibri" w:hAnsi="Calibri" w:cs="Arial"/>
        </w:rPr>
        <w:t xml:space="preserve"> </w:t>
      </w:r>
      <w:proofErr w:type="spellStart"/>
      <w:r w:rsidR="0075106D">
        <w:rPr>
          <w:rFonts w:ascii="Calibri" w:hAnsi="Calibri" w:cs="Arial"/>
        </w:rPr>
        <w:t>R</w:t>
      </w:r>
      <w:r w:rsidR="002921BC">
        <w:rPr>
          <w:rFonts w:ascii="Calibri" w:hAnsi="Calibri" w:cs="Arial"/>
        </w:rPr>
        <w:t>Studio</w:t>
      </w:r>
      <w:proofErr w:type="spellEnd"/>
      <w:r w:rsidR="0075106D">
        <w:rPr>
          <w:rFonts w:ascii="Calibri" w:hAnsi="Calibri" w:cs="Arial"/>
        </w:rPr>
        <w:t xml:space="preserve"> (JAGS version 4.3.0, R version</w:t>
      </w:r>
      <w:r>
        <w:rPr>
          <w:rFonts w:ascii="Calibri" w:hAnsi="Calibri" w:cs="Arial"/>
        </w:rPr>
        <w:t xml:space="preserve"> </w:t>
      </w:r>
      <w:r w:rsidR="0075106D">
        <w:rPr>
          <w:rFonts w:ascii="Calibri" w:hAnsi="Calibri" w:cs="Arial"/>
        </w:rPr>
        <w:t>3.4.2 “Short Summer”)</w:t>
      </w:r>
      <w:r w:rsidR="002921BC">
        <w:rPr>
          <w:rFonts w:ascii="Calibri" w:hAnsi="Calibri" w:cs="Arial"/>
        </w:rPr>
        <w:t xml:space="preserve"> to fit the model to both data sets, and to retrieve the resulting parameter estimates with their corresponding 95% confidence intervals.</w:t>
      </w:r>
      <w:r w:rsidR="00CD3A2C">
        <w:rPr>
          <w:rFonts w:ascii="Calibri" w:hAnsi="Calibri" w:cs="Arial"/>
        </w:rPr>
        <w:t xml:space="preserve"> </w:t>
      </w:r>
      <w:r w:rsidR="009B3DB6">
        <w:rPr>
          <w:rFonts w:ascii="Calibri" w:hAnsi="Calibri" w:cs="Arial"/>
        </w:rPr>
        <w:t>Priors used were as follows for both models:</w:t>
      </w:r>
    </w:p>
    <w:p w14:paraId="413F77CB" w14:textId="0BE49768" w:rsidR="009D344A" w:rsidRDefault="00E641B6" w:rsidP="009D344A">
      <w:pPr>
        <w:jc w:val="center"/>
        <w:rPr>
          <w:rStyle w:val="mo"/>
          <w:rFonts w:ascii="Cambria Math" w:eastAsia="Times New Roman" w:hAnsi="Cambria Math" w:cs="STIXGeneral-Regular"/>
          <w:color w:val="000000"/>
          <w:bdr w:val="none" w:sz="0" w:space="0" w:color="auto" w:frame="1"/>
          <w:shd w:val="clear" w:color="auto" w:fill="FFFFFF"/>
        </w:rPr>
      </w:pPr>
      <w:r w:rsidRPr="009D344A">
        <w:rPr>
          <w:rStyle w:val="mi"/>
          <w:rFonts w:ascii="Cambria Math" w:eastAsia="Times New Roman" w:hAnsi="Cambria Math" w:cs="STIXGeneral-Italic"/>
          <w:color w:val="000000"/>
          <w:bdr w:val="none" w:sz="0" w:space="0" w:color="auto" w:frame="1"/>
          <w:shd w:val="clear" w:color="auto" w:fill="FFFFFF"/>
        </w:rPr>
        <w:t>β</w:t>
      </w:r>
      <w:r w:rsidRPr="009D344A">
        <w:rPr>
          <w:rStyle w:val="mi"/>
          <w:rFonts w:ascii="Cambria Math" w:eastAsia="Times New Roman" w:hAnsi="Cambria Math" w:cs="STIXGeneral-Italic"/>
          <w:color w:val="000000"/>
          <w:sz w:val="17"/>
          <w:szCs w:val="17"/>
          <w:bdr w:val="none" w:sz="0" w:space="0" w:color="auto" w:frame="1"/>
          <w:shd w:val="clear" w:color="auto" w:fill="FFFFFF"/>
          <w:vertAlign w:val="subscript"/>
        </w:rPr>
        <w:t xml:space="preserve"> </w:t>
      </w:r>
      <w:r w:rsidR="009D344A" w:rsidRPr="009D344A">
        <w:rPr>
          <w:rStyle w:val="mi"/>
          <w:rFonts w:ascii="Cambria Math" w:eastAsia="Times New Roman" w:hAnsi="Cambria Math" w:cs="STIXGeneral-Italic"/>
          <w:color w:val="000000"/>
          <w:sz w:val="17"/>
          <w:szCs w:val="17"/>
          <w:bdr w:val="none" w:sz="0" w:space="0" w:color="auto" w:frame="1"/>
          <w:shd w:val="clear" w:color="auto" w:fill="FFFFFF"/>
          <w:vertAlign w:val="subscript"/>
        </w:rPr>
        <w:t>0</w:t>
      </w:r>
      <w:r w:rsidR="009D344A" w:rsidRPr="009D344A">
        <w:rPr>
          <w:rStyle w:val="mi"/>
          <w:rFonts w:ascii="Cambria Math" w:eastAsia="Times New Roman" w:hAnsi="Cambria Math" w:cs="STIXGeneral-Italic"/>
          <w:color w:val="000000"/>
          <w:sz w:val="17"/>
          <w:szCs w:val="17"/>
          <w:bdr w:val="none" w:sz="0" w:space="0" w:color="auto" w:frame="1"/>
          <w:shd w:val="clear" w:color="auto" w:fill="FFFFFF"/>
        </w:rPr>
        <w:t xml:space="preserve"> </w:t>
      </w:r>
      <w:r w:rsidR="009D344A" w:rsidRPr="009D344A">
        <w:rPr>
          <w:rStyle w:val="mo"/>
          <w:rFonts w:ascii="Cambria Math" w:eastAsia="MS Mincho" w:hAnsi="Cambria Math" w:cs="MS Mincho"/>
          <w:color w:val="000000"/>
          <w:bdr w:val="none" w:sz="0" w:space="0" w:color="auto" w:frame="1"/>
          <w:shd w:val="clear" w:color="auto" w:fill="FFFFFF"/>
        </w:rPr>
        <w:t>∼</w:t>
      </w:r>
      <w:r w:rsidR="009D344A" w:rsidRPr="009D344A">
        <w:rPr>
          <w:rStyle w:val="mo"/>
          <w:rFonts w:ascii="Cambria Math" w:eastAsia="MS Mincho" w:hAnsi="Cambria Math" w:cs="MS Mincho"/>
          <w:color w:val="000000"/>
          <w:bdr w:val="none" w:sz="0" w:space="0" w:color="auto" w:frame="1"/>
          <w:shd w:val="clear" w:color="auto" w:fill="FFFFFF"/>
        </w:rPr>
        <w:t xml:space="preserve"> </w:t>
      </w:r>
      <w:proofErr w:type="gramStart"/>
      <w:r w:rsidR="009D344A" w:rsidRPr="009D344A">
        <w:rPr>
          <w:rStyle w:val="mtext"/>
          <w:rFonts w:ascii="Cambria Math" w:eastAsia="Times New Roman" w:hAnsi="Cambria Math" w:cs="STIXGeneral-Regular"/>
          <w:color w:val="000000"/>
          <w:bdr w:val="none" w:sz="0" w:space="0" w:color="auto" w:frame="1"/>
          <w:shd w:val="clear" w:color="auto" w:fill="FFFFFF"/>
        </w:rPr>
        <w:t>Normal</w:t>
      </w:r>
      <w:r w:rsidR="009D344A" w:rsidRPr="009D344A">
        <w:rPr>
          <w:rStyle w:val="mo"/>
          <w:rFonts w:ascii="Cambria Math" w:eastAsia="Times New Roman" w:hAnsi="Cambria Math" w:cs="STIXGeneral-Regular"/>
          <w:color w:val="000000"/>
          <w:bdr w:val="none" w:sz="0" w:space="0" w:color="auto" w:frame="1"/>
          <w:shd w:val="clear" w:color="auto" w:fill="FFFFFF"/>
        </w:rPr>
        <w:t>(</w:t>
      </w:r>
      <w:proofErr w:type="gramEnd"/>
      <w:r w:rsidR="009D344A" w:rsidRPr="009D344A">
        <w:rPr>
          <w:rStyle w:val="mn"/>
          <w:rFonts w:ascii="Cambria Math" w:eastAsia="Times New Roman" w:hAnsi="Cambria Math" w:cs="STIXGeneral-Regular"/>
          <w:color w:val="000000"/>
          <w:bdr w:val="none" w:sz="0" w:space="0" w:color="auto" w:frame="1"/>
          <w:shd w:val="clear" w:color="auto" w:fill="FFFFFF"/>
        </w:rPr>
        <w:t>0</w:t>
      </w:r>
      <w:r w:rsidR="009D344A" w:rsidRPr="009D344A">
        <w:rPr>
          <w:rStyle w:val="mo"/>
          <w:rFonts w:ascii="Cambria Math" w:eastAsia="Times New Roman" w:hAnsi="Cambria Math" w:cs="STIXGeneral-Regular"/>
          <w:color w:val="000000"/>
          <w:bdr w:val="none" w:sz="0" w:space="0" w:color="auto" w:frame="1"/>
          <w:shd w:val="clear" w:color="auto" w:fill="FFFFFF"/>
        </w:rPr>
        <w:t>,</w:t>
      </w:r>
      <w:r w:rsidR="009D344A">
        <w:rPr>
          <w:rStyle w:val="mo"/>
          <w:rFonts w:ascii="Cambria Math" w:eastAsia="Times New Roman" w:hAnsi="Cambria Math" w:cs="STIXGeneral-Regular"/>
          <w:color w:val="000000"/>
          <w:bdr w:val="none" w:sz="0" w:space="0" w:color="auto" w:frame="1"/>
          <w:shd w:val="clear" w:color="auto" w:fill="FFFFFF"/>
        </w:rPr>
        <w:t xml:space="preserve"> </w:t>
      </w:r>
      <w:r w:rsidR="009D344A">
        <w:rPr>
          <w:rStyle w:val="mn"/>
          <w:rFonts w:ascii="Cambria Math" w:eastAsia="Times New Roman" w:hAnsi="Cambria Math" w:cs="STIXGeneral-Regular"/>
          <w:color w:val="000000"/>
          <w:bdr w:val="none" w:sz="0" w:space="0" w:color="auto" w:frame="1"/>
          <w:shd w:val="clear" w:color="auto" w:fill="FFFFFF"/>
        </w:rPr>
        <w:t>1</w:t>
      </w:r>
      <w:r w:rsidR="009D344A" w:rsidRPr="009D344A">
        <w:rPr>
          <w:rStyle w:val="mo"/>
          <w:rFonts w:ascii="Cambria Math" w:eastAsia="Times New Roman" w:hAnsi="Cambria Math" w:cs="STIXGeneral-Regular"/>
          <w:color w:val="000000"/>
          <w:bdr w:val="none" w:sz="0" w:space="0" w:color="auto" w:frame="1"/>
          <w:shd w:val="clear" w:color="auto" w:fill="FFFFFF"/>
        </w:rPr>
        <w:t>)</w:t>
      </w:r>
    </w:p>
    <w:p w14:paraId="237D9BE6" w14:textId="3BD2BFDE" w:rsidR="009D344A" w:rsidRDefault="00E641B6" w:rsidP="009D344A">
      <w:pPr>
        <w:jc w:val="center"/>
        <w:rPr>
          <w:rStyle w:val="mo"/>
          <w:rFonts w:ascii="Cambria Math" w:eastAsia="Times New Roman" w:hAnsi="Cambria Math" w:cs="STIXGeneral-Regular"/>
          <w:color w:val="000000"/>
          <w:bdr w:val="none" w:sz="0" w:space="0" w:color="auto" w:frame="1"/>
          <w:shd w:val="clear" w:color="auto" w:fill="FFFFFF"/>
        </w:rPr>
      </w:pPr>
      <w:r w:rsidRPr="009D344A">
        <w:rPr>
          <w:rStyle w:val="mi"/>
          <w:rFonts w:ascii="Cambria Math" w:eastAsia="Times New Roman" w:hAnsi="Cambria Math" w:cs="STIXGeneral-Italic"/>
          <w:color w:val="000000"/>
          <w:bdr w:val="none" w:sz="0" w:space="0" w:color="auto" w:frame="1"/>
          <w:shd w:val="clear" w:color="auto" w:fill="FFFFFF"/>
        </w:rPr>
        <w:t>β</w:t>
      </w:r>
      <w:r>
        <w:rPr>
          <w:rStyle w:val="mi"/>
          <w:rFonts w:ascii="Cambria Math" w:eastAsia="Times New Roman" w:hAnsi="Cambria Math" w:cs="STIXGeneral-Italic"/>
          <w:color w:val="000000"/>
          <w:sz w:val="17"/>
          <w:szCs w:val="17"/>
          <w:bdr w:val="none" w:sz="0" w:space="0" w:color="auto" w:frame="1"/>
          <w:shd w:val="clear" w:color="auto" w:fill="FFFFFF"/>
          <w:vertAlign w:val="subscript"/>
        </w:rPr>
        <w:t xml:space="preserve"> </w:t>
      </w:r>
      <w:r w:rsidR="009D344A">
        <w:rPr>
          <w:rStyle w:val="mi"/>
          <w:rFonts w:ascii="Cambria Math" w:eastAsia="Times New Roman" w:hAnsi="Cambria Math" w:cs="STIXGeneral-Italic"/>
          <w:color w:val="000000"/>
          <w:sz w:val="17"/>
          <w:szCs w:val="17"/>
          <w:bdr w:val="none" w:sz="0" w:space="0" w:color="auto" w:frame="1"/>
          <w:shd w:val="clear" w:color="auto" w:fill="FFFFFF"/>
          <w:vertAlign w:val="subscript"/>
        </w:rPr>
        <w:t>1</w:t>
      </w:r>
      <w:r w:rsidR="009D344A" w:rsidRPr="009D344A">
        <w:rPr>
          <w:rStyle w:val="mi"/>
          <w:rFonts w:ascii="Cambria Math" w:eastAsia="Times New Roman" w:hAnsi="Cambria Math" w:cs="STIXGeneral-Italic"/>
          <w:color w:val="000000"/>
          <w:sz w:val="17"/>
          <w:szCs w:val="17"/>
          <w:bdr w:val="none" w:sz="0" w:space="0" w:color="auto" w:frame="1"/>
          <w:shd w:val="clear" w:color="auto" w:fill="FFFFFF"/>
        </w:rPr>
        <w:t xml:space="preserve"> </w:t>
      </w:r>
      <w:r w:rsidR="009D344A" w:rsidRPr="009D344A">
        <w:rPr>
          <w:rStyle w:val="mo"/>
          <w:rFonts w:ascii="Cambria Math" w:eastAsia="MS Mincho" w:hAnsi="Cambria Math" w:cs="MS Mincho"/>
          <w:color w:val="000000"/>
          <w:bdr w:val="none" w:sz="0" w:space="0" w:color="auto" w:frame="1"/>
          <w:shd w:val="clear" w:color="auto" w:fill="FFFFFF"/>
        </w:rPr>
        <w:t xml:space="preserve">∼ </w:t>
      </w:r>
      <w:proofErr w:type="gramStart"/>
      <w:r w:rsidR="009D344A" w:rsidRPr="009D344A">
        <w:rPr>
          <w:rStyle w:val="mtext"/>
          <w:rFonts w:ascii="Cambria Math" w:eastAsia="Times New Roman" w:hAnsi="Cambria Math" w:cs="STIXGeneral-Regular"/>
          <w:color w:val="000000"/>
          <w:bdr w:val="none" w:sz="0" w:space="0" w:color="auto" w:frame="1"/>
          <w:shd w:val="clear" w:color="auto" w:fill="FFFFFF"/>
        </w:rPr>
        <w:t>Normal</w:t>
      </w:r>
      <w:r w:rsidR="009D344A" w:rsidRPr="009D344A">
        <w:rPr>
          <w:rStyle w:val="mo"/>
          <w:rFonts w:ascii="Cambria Math" w:eastAsia="Times New Roman" w:hAnsi="Cambria Math" w:cs="STIXGeneral-Regular"/>
          <w:color w:val="000000"/>
          <w:bdr w:val="none" w:sz="0" w:space="0" w:color="auto" w:frame="1"/>
          <w:shd w:val="clear" w:color="auto" w:fill="FFFFFF"/>
        </w:rPr>
        <w:t>(</w:t>
      </w:r>
      <w:proofErr w:type="gramEnd"/>
      <w:r w:rsidR="009D344A" w:rsidRPr="009D344A">
        <w:rPr>
          <w:rStyle w:val="mn"/>
          <w:rFonts w:ascii="Cambria Math" w:eastAsia="Times New Roman" w:hAnsi="Cambria Math" w:cs="STIXGeneral-Regular"/>
          <w:color w:val="000000"/>
          <w:bdr w:val="none" w:sz="0" w:space="0" w:color="auto" w:frame="1"/>
          <w:shd w:val="clear" w:color="auto" w:fill="FFFFFF"/>
        </w:rPr>
        <w:t>0</w:t>
      </w:r>
      <w:r w:rsidR="009D344A" w:rsidRPr="009D344A">
        <w:rPr>
          <w:rStyle w:val="mo"/>
          <w:rFonts w:ascii="Cambria Math" w:eastAsia="Times New Roman" w:hAnsi="Cambria Math" w:cs="STIXGeneral-Regular"/>
          <w:color w:val="000000"/>
          <w:bdr w:val="none" w:sz="0" w:space="0" w:color="auto" w:frame="1"/>
          <w:shd w:val="clear" w:color="auto" w:fill="FFFFFF"/>
        </w:rPr>
        <w:t>,</w:t>
      </w:r>
      <w:r w:rsidR="009D344A">
        <w:rPr>
          <w:rStyle w:val="mo"/>
          <w:rFonts w:ascii="Cambria Math" w:eastAsia="Times New Roman" w:hAnsi="Cambria Math" w:cs="STIXGeneral-Regular"/>
          <w:color w:val="000000"/>
          <w:bdr w:val="none" w:sz="0" w:space="0" w:color="auto" w:frame="1"/>
          <w:shd w:val="clear" w:color="auto" w:fill="FFFFFF"/>
        </w:rPr>
        <w:t xml:space="preserve"> </w:t>
      </w:r>
      <w:r w:rsidR="009D344A">
        <w:rPr>
          <w:rStyle w:val="mn"/>
          <w:rFonts w:ascii="Cambria Math" w:eastAsia="Times New Roman" w:hAnsi="Cambria Math" w:cs="STIXGeneral-Regular"/>
          <w:color w:val="000000"/>
          <w:bdr w:val="none" w:sz="0" w:space="0" w:color="auto" w:frame="1"/>
          <w:shd w:val="clear" w:color="auto" w:fill="FFFFFF"/>
        </w:rPr>
        <w:t>1</w:t>
      </w:r>
      <w:r w:rsidR="009D344A" w:rsidRPr="009D344A">
        <w:rPr>
          <w:rStyle w:val="mo"/>
          <w:rFonts w:ascii="Cambria Math" w:eastAsia="Times New Roman" w:hAnsi="Cambria Math" w:cs="STIXGeneral-Regular"/>
          <w:color w:val="000000"/>
          <w:bdr w:val="none" w:sz="0" w:space="0" w:color="auto" w:frame="1"/>
          <w:shd w:val="clear" w:color="auto" w:fill="FFFFFF"/>
        </w:rPr>
        <w:t>)</w:t>
      </w:r>
    </w:p>
    <w:p w14:paraId="24D28AD1" w14:textId="6CA169D1" w:rsidR="009D344A" w:rsidRDefault="00E641B6" w:rsidP="009D344A">
      <w:pPr>
        <w:jc w:val="center"/>
        <w:rPr>
          <w:rStyle w:val="mo"/>
          <w:rFonts w:ascii="Cambria Math" w:eastAsia="Times New Roman" w:hAnsi="Cambria Math" w:cs="STIXGeneral-Regular"/>
          <w:color w:val="000000"/>
          <w:bdr w:val="none" w:sz="0" w:space="0" w:color="auto" w:frame="1"/>
          <w:shd w:val="clear" w:color="auto" w:fill="FFFFFF"/>
        </w:rPr>
      </w:pPr>
      <w:r w:rsidRPr="009D344A">
        <w:rPr>
          <w:rStyle w:val="mi"/>
          <w:rFonts w:ascii="Cambria Math" w:eastAsia="Times New Roman" w:hAnsi="Cambria Math" w:cs="STIXGeneral-Italic"/>
          <w:color w:val="000000"/>
          <w:bdr w:val="none" w:sz="0" w:space="0" w:color="auto" w:frame="1"/>
          <w:shd w:val="clear" w:color="auto" w:fill="FFFFFF"/>
        </w:rPr>
        <w:t>β</w:t>
      </w:r>
      <w:r>
        <w:rPr>
          <w:rStyle w:val="mi"/>
          <w:rFonts w:ascii="Cambria Math" w:eastAsia="Times New Roman" w:hAnsi="Cambria Math" w:cs="STIXGeneral-Italic"/>
          <w:color w:val="000000"/>
          <w:sz w:val="17"/>
          <w:szCs w:val="17"/>
          <w:bdr w:val="none" w:sz="0" w:space="0" w:color="auto" w:frame="1"/>
          <w:shd w:val="clear" w:color="auto" w:fill="FFFFFF"/>
          <w:vertAlign w:val="subscript"/>
        </w:rPr>
        <w:t xml:space="preserve"> </w:t>
      </w:r>
      <w:r w:rsidR="009D344A">
        <w:rPr>
          <w:rStyle w:val="mi"/>
          <w:rFonts w:ascii="Cambria Math" w:eastAsia="Times New Roman" w:hAnsi="Cambria Math" w:cs="STIXGeneral-Italic"/>
          <w:color w:val="000000"/>
          <w:sz w:val="17"/>
          <w:szCs w:val="17"/>
          <w:bdr w:val="none" w:sz="0" w:space="0" w:color="auto" w:frame="1"/>
          <w:shd w:val="clear" w:color="auto" w:fill="FFFFFF"/>
          <w:vertAlign w:val="subscript"/>
        </w:rPr>
        <w:t>2</w:t>
      </w:r>
      <w:r w:rsidR="009D344A" w:rsidRPr="009D344A">
        <w:rPr>
          <w:rStyle w:val="mi"/>
          <w:rFonts w:ascii="Cambria Math" w:eastAsia="Times New Roman" w:hAnsi="Cambria Math" w:cs="STIXGeneral-Italic"/>
          <w:color w:val="000000"/>
          <w:sz w:val="17"/>
          <w:szCs w:val="17"/>
          <w:bdr w:val="none" w:sz="0" w:space="0" w:color="auto" w:frame="1"/>
          <w:shd w:val="clear" w:color="auto" w:fill="FFFFFF"/>
        </w:rPr>
        <w:t xml:space="preserve"> </w:t>
      </w:r>
      <w:r w:rsidR="009D344A" w:rsidRPr="009D344A">
        <w:rPr>
          <w:rStyle w:val="mo"/>
          <w:rFonts w:ascii="Cambria Math" w:eastAsia="MS Mincho" w:hAnsi="Cambria Math" w:cs="MS Mincho"/>
          <w:color w:val="000000"/>
          <w:bdr w:val="none" w:sz="0" w:space="0" w:color="auto" w:frame="1"/>
          <w:shd w:val="clear" w:color="auto" w:fill="FFFFFF"/>
        </w:rPr>
        <w:t xml:space="preserve">∼ </w:t>
      </w:r>
      <w:proofErr w:type="gramStart"/>
      <w:r w:rsidR="009D344A" w:rsidRPr="009D344A">
        <w:rPr>
          <w:rStyle w:val="mtext"/>
          <w:rFonts w:ascii="Cambria Math" w:eastAsia="Times New Roman" w:hAnsi="Cambria Math" w:cs="STIXGeneral-Regular"/>
          <w:color w:val="000000"/>
          <w:bdr w:val="none" w:sz="0" w:space="0" w:color="auto" w:frame="1"/>
          <w:shd w:val="clear" w:color="auto" w:fill="FFFFFF"/>
        </w:rPr>
        <w:t>Normal</w:t>
      </w:r>
      <w:r w:rsidR="009D344A" w:rsidRPr="009D344A">
        <w:rPr>
          <w:rStyle w:val="mo"/>
          <w:rFonts w:ascii="Cambria Math" w:eastAsia="Times New Roman" w:hAnsi="Cambria Math" w:cs="STIXGeneral-Regular"/>
          <w:color w:val="000000"/>
          <w:bdr w:val="none" w:sz="0" w:space="0" w:color="auto" w:frame="1"/>
          <w:shd w:val="clear" w:color="auto" w:fill="FFFFFF"/>
        </w:rPr>
        <w:t>(</w:t>
      </w:r>
      <w:proofErr w:type="gramEnd"/>
      <w:r w:rsidR="009D344A" w:rsidRPr="009D344A">
        <w:rPr>
          <w:rStyle w:val="mn"/>
          <w:rFonts w:ascii="Cambria Math" w:eastAsia="Times New Roman" w:hAnsi="Cambria Math" w:cs="STIXGeneral-Regular"/>
          <w:color w:val="000000"/>
          <w:bdr w:val="none" w:sz="0" w:space="0" w:color="auto" w:frame="1"/>
          <w:shd w:val="clear" w:color="auto" w:fill="FFFFFF"/>
        </w:rPr>
        <w:t>0</w:t>
      </w:r>
      <w:r w:rsidR="009D344A" w:rsidRPr="009D344A">
        <w:rPr>
          <w:rStyle w:val="mo"/>
          <w:rFonts w:ascii="Cambria Math" w:eastAsia="Times New Roman" w:hAnsi="Cambria Math" w:cs="STIXGeneral-Regular"/>
          <w:color w:val="000000"/>
          <w:bdr w:val="none" w:sz="0" w:space="0" w:color="auto" w:frame="1"/>
          <w:shd w:val="clear" w:color="auto" w:fill="FFFFFF"/>
        </w:rPr>
        <w:t>,</w:t>
      </w:r>
      <w:r w:rsidR="009D344A">
        <w:rPr>
          <w:rStyle w:val="mo"/>
          <w:rFonts w:ascii="Cambria Math" w:eastAsia="Times New Roman" w:hAnsi="Cambria Math" w:cs="STIXGeneral-Regular"/>
          <w:color w:val="000000"/>
          <w:bdr w:val="none" w:sz="0" w:space="0" w:color="auto" w:frame="1"/>
          <w:shd w:val="clear" w:color="auto" w:fill="FFFFFF"/>
        </w:rPr>
        <w:t xml:space="preserve"> </w:t>
      </w:r>
      <w:r w:rsidR="009D344A">
        <w:rPr>
          <w:rStyle w:val="mn"/>
          <w:rFonts w:ascii="Cambria Math" w:eastAsia="Times New Roman" w:hAnsi="Cambria Math" w:cs="STIXGeneral-Regular"/>
          <w:color w:val="000000"/>
          <w:bdr w:val="none" w:sz="0" w:space="0" w:color="auto" w:frame="1"/>
          <w:shd w:val="clear" w:color="auto" w:fill="FFFFFF"/>
        </w:rPr>
        <w:t>1</w:t>
      </w:r>
      <w:r w:rsidR="009D344A" w:rsidRPr="009D344A">
        <w:rPr>
          <w:rStyle w:val="mo"/>
          <w:rFonts w:ascii="Cambria Math" w:eastAsia="Times New Roman" w:hAnsi="Cambria Math" w:cs="STIXGeneral-Regular"/>
          <w:color w:val="000000"/>
          <w:bdr w:val="none" w:sz="0" w:space="0" w:color="auto" w:frame="1"/>
          <w:shd w:val="clear" w:color="auto" w:fill="FFFFFF"/>
        </w:rPr>
        <w:t>)</w:t>
      </w:r>
    </w:p>
    <w:p w14:paraId="62DE087B" w14:textId="515639CB" w:rsidR="009D344A" w:rsidRDefault="00E641B6" w:rsidP="009D344A">
      <w:pPr>
        <w:jc w:val="center"/>
        <w:rPr>
          <w:rStyle w:val="mo"/>
          <w:rFonts w:ascii="Cambria Math" w:eastAsia="Times New Roman" w:hAnsi="Cambria Math" w:cs="STIXGeneral-Regular"/>
          <w:color w:val="000000"/>
          <w:bdr w:val="none" w:sz="0" w:space="0" w:color="auto" w:frame="1"/>
          <w:shd w:val="clear" w:color="auto" w:fill="FFFFFF"/>
        </w:rPr>
      </w:pPr>
      <w:r w:rsidRPr="009D344A">
        <w:rPr>
          <w:rStyle w:val="mi"/>
          <w:rFonts w:ascii="Cambria Math" w:eastAsia="Times New Roman" w:hAnsi="Cambria Math" w:cs="STIXGeneral-Italic"/>
          <w:color w:val="000000"/>
          <w:bdr w:val="none" w:sz="0" w:space="0" w:color="auto" w:frame="1"/>
          <w:shd w:val="clear" w:color="auto" w:fill="FFFFFF"/>
        </w:rPr>
        <w:t>β</w:t>
      </w:r>
      <w:r>
        <w:rPr>
          <w:rStyle w:val="mi"/>
          <w:rFonts w:ascii="Cambria Math" w:eastAsia="Times New Roman" w:hAnsi="Cambria Math" w:cs="STIXGeneral-Italic"/>
          <w:color w:val="000000"/>
          <w:sz w:val="17"/>
          <w:szCs w:val="17"/>
          <w:bdr w:val="none" w:sz="0" w:space="0" w:color="auto" w:frame="1"/>
          <w:shd w:val="clear" w:color="auto" w:fill="FFFFFF"/>
          <w:vertAlign w:val="subscript"/>
        </w:rPr>
        <w:t xml:space="preserve"> </w:t>
      </w:r>
      <w:r w:rsidR="009D344A">
        <w:rPr>
          <w:rStyle w:val="mi"/>
          <w:rFonts w:ascii="Cambria Math" w:eastAsia="Times New Roman" w:hAnsi="Cambria Math" w:cs="STIXGeneral-Italic"/>
          <w:color w:val="000000"/>
          <w:sz w:val="17"/>
          <w:szCs w:val="17"/>
          <w:bdr w:val="none" w:sz="0" w:space="0" w:color="auto" w:frame="1"/>
          <w:shd w:val="clear" w:color="auto" w:fill="FFFFFF"/>
          <w:vertAlign w:val="subscript"/>
        </w:rPr>
        <w:t>3</w:t>
      </w:r>
      <w:r w:rsidR="009D344A" w:rsidRPr="009D344A">
        <w:rPr>
          <w:rStyle w:val="mi"/>
          <w:rFonts w:ascii="Cambria Math" w:eastAsia="Times New Roman" w:hAnsi="Cambria Math" w:cs="STIXGeneral-Italic"/>
          <w:color w:val="000000"/>
          <w:sz w:val="17"/>
          <w:szCs w:val="17"/>
          <w:bdr w:val="none" w:sz="0" w:space="0" w:color="auto" w:frame="1"/>
          <w:shd w:val="clear" w:color="auto" w:fill="FFFFFF"/>
        </w:rPr>
        <w:t xml:space="preserve"> </w:t>
      </w:r>
      <w:r w:rsidR="009D344A" w:rsidRPr="009D344A">
        <w:rPr>
          <w:rStyle w:val="mo"/>
          <w:rFonts w:ascii="Cambria Math" w:eastAsia="MS Mincho" w:hAnsi="Cambria Math" w:cs="MS Mincho"/>
          <w:color w:val="000000"/>
          <w:bdr w:val="none" w:sz="0" w:space="0" w:color="auto" w:frame="1"/>
          <w:shd w:val="clear" w:color="auto" w:fill="FFFFFF"/>
        </w:rPr>
        <w:t xml:space="preserve">∼ </w:t>
      </w:r>
      <w:proofErr w:type="gramStart"/>
      <w:r w:rsidR="009D344A" w:rsidRPr="009D344A">
        <w:rPr>
          <w:rStyle w:val="mtext"/>
          <w:rFonts w:ascii="Cambria Math" w:eastAsia="Times New Roman" w:hAnsi="Cambria Math" w:cs="STIXGeneral-Regular"/>
          <w:color w:val="000000"/>
          <w:bdr w:val="none" w:sz="0" w:space="0" w:color="auto" w:frame="1"/>
          <w:shd w:val="clear" w:color="auto" w:fill="FFFFFF"/>
        </w:rPr>
        <w:t>Normal</w:t>
      </w:r>
      <w:r w:rsidR="009D344A" w:rsidRPr="009D344A">
        <w:rPr>
          <w:rStyle w:val="mo"/>
          <w:rFonts w:ascii="Cambria Math" w:eastAsia="Times New Roman" w:hAnsi="Cambria Math" w:cs="STIXGeneral-Regular"/>
          <w:color w:val="000000"/>
          <w:bdr w:val="none" w:sz="0" w:space="0" w:color="auto" w:frame="1"/>
          <w:shd w:val="clear" w:color="auto" w:fill="FFFFFF"/>
        </w:rPr>
        <w:t>(</w:t>
      </w:r>
      <w:proofErr w:type="gramEnd"/>
      <w:r w:rsidR="009D344A" w:rsidRPr="009D344A">
        <w:rPr>
          <w:rStyle w:val="mn"/>
          <w:rFonts w:ascii="Cambria Math" w:eastAsia="Times New Roman" w:hAnsi="Cambria Math" w:cs="STIXGeneral-Regular"/>
          <w:color w:val="000000"/>
          <w:bdr w:val="none" w:sz="0" w:space="0" w:color="auto" w:frame="1"/>
          <w:shd w:val="clear" w:color="auto" w:fill="FFFFFF"/>
        </w:rPr>
        <w:t>0</w:t>
      </w:r>
      <w:r w:rsidR="009D344A" w:rsidRPr="009D344A">
        <w:rPr>
          <w:rStyle w:val="mo"/>
          <w:rFonts w:ascii="Cambria Math" w:eastAsia="Times New Roman" w:hAnsi="Cambria Math" w:cs="STIXGeneral-Regular"/>
          <w:color w:val="000000"/>
          <w:bdr w:val="none" w:sz="0" w:space="0" w:color="auto" w:frame="1"/>
          <w:shd w:val="clear" w:color="auto" w:fill="FFFFFF"/>
        </w:rPr>
        <w:t>,</w:t>
      </w:r>
      <w:r w:rsidR="009D344A">
        <w:rPr>
          <w:rStyle w:val="mo"/>
          <w:rFonts w:ascii="Cambria Math" w:eastAsia="Times New Roman" w:hAnsi="Cambria Math" w:cs="STIXGeneral-Regular"/>
          <w:color w:val="000000"/>
          <w:bdr w:val="none" w:sz="0" w:space="0" w:color="auto" w:frame="1"/>
          <w:shd w:val="clear" w:color="auto" w:fill="FFFFFF"/>
        </w:rPr>
        <w:t xml:space="preserve"> </w:t>
      </w:r>
      <w:r w:rsidR="009D344A">
        <w:rPr>
          <w:rStyle w:val="mn"/>
          <w:rFonts w:ascii="Cambria Math" w:eastAsia="Times New Roman" w:hAnsi="Cambria Math" w:cs="STIXGeneral-Regular"/>
          <w:color w:val="000000"/>
          <w:bdr w:val="none" w:sz="0" w:space="0" w:color="auto" w:frame="1"/>
          <w:shd w:val="clear" w:color="auto" w:fill="FFFFFF"/>
        </w:rPr>
        <w:t>1</w:t>
      </w:r>
      <w:r w:rsidR="009D344A" w:rsidRPr="009D344A">
        <w:rPr>
          <w:rStyle w:val="mo"/>
          <w:rFonts w:ascii="Cambria Math" w:eastAsia="Times New Roman" w:hAnsi="Cambria Math" w:cs="STIXGeneral-Regular"/>
          <w:color w:val="000000"/>
          <w:bdr w:val="none" w:sz="0" w:space="0" w:color="auto" w:frame="1"/>
          <w:shd w:val="clear" w:color="auto" w:fill="FFFFFF"/>
        </w:rPr>
        <w:t>)</w:t>
      </w:r>
    </w:p>
    <w:p w14:paraId="75E8B6A3" w14:textId="4638BB9C" w:rsidR="009D344A" w:rsidRPr="009D344A" w:rsidRDefault="009D344A" w:rsidP="009D344A">
      <w:pPr>
        <w:jc w:val="center"/>
        <w:rPr>
          <w:rFonts w:ascii="Cambria Math" w:eastAsia="Times New Roman" w:hAnsi="Cambria Math"/>
        </w:rPr>
      </w:pPr>
      <w:r w:rsidRPr="009D344A">
        <w:rPr>
          <w:rStyle w:val="mi"/>
          <w:rFonts w:ascii="Cambria Math" w:eastAsia="Times New Roman" w:hAnsi="Cambria Math" w:cs="STIXGeneral-Italic"/>
          <w:color w:val="000000"/>
          <w:bdr w:val="none" w:sz="0" w:space="0" w:color="auto" w:frame="1"/>
          <w:shd w:val="clear" w:color="auto" w:fill="FFFFFF"/>
        </w:rPr>
        <w:t>σ</w:t>
      </w:r>
      <w:r w:rsidRPr="009D344A">
        <w:rPr>
          <w:rStyle w:val="mn"/>
          <w:rFonts w:ascii="Cambria Math" w:eastAsia="Times New Roman" w:hAnsi="Cambria Math" w:cs="STIXGeneral-Regular"/>
          <w:color w:val="000000"/>
          <w:sz w:val="17"/>
          <w:szCs w:val="17"/>
          <w:bdr w:val="none" w:sz="0" w:space="0" w:color="auto" w:frame="1"/>
          <w:shd w:val="clear" w:color="auto" w:fill="FFFFFF"/>
        </w:rPr>
        <w:t>2</w:t>
      </w:r>
      <w:r w:rsidRPr="009D344A">
        <w:rPr>
          <w:rStyle w:val="mo"/>
          <w:rFonts w:ascii="Cambria Math" w:eastAsia="MS Mincho" w:hAnsi="Cambria Math" w:cs="MS Mincho"/>
          <w:color w:val="000000"/>
          <w:bdr w:val="none" w:sz="0" w:space="0" w:color="auto" w:frame="1"/>
          <w:shd w:val="clear" w:color="auto" w:fill="FFFFFF"/>
        </w:rPr>
        <w:t>∼</w:t>
      </w:r>
      <w:proofErr w:type="gramStart"/>
      <w:r w:rsidRPr="009D344A">
        <w:rPr>
          <w:rStyle w:val="mtext"/>
          <w:rFonts w:ascii="Cambria Math" w:eastAsia="Times New Roman" w:hAnsi="Cambria Math" w:cs="STIXGeneral-Regular"/>
          <w:color w:val="000000"/>
          <w:bdr w:val="none" w:sz="0" w:space="0" w:color="auto" w:frame="1"/>
          <w:shd w:val="clear" w:color="auto" w:fill="FFFFFF"/>
        </w:rPr>
        <w:t>InvGamma</w:t>
      </w:r>
      <w:r w:rsidRPr="009D344A">
        <w:rPr>
          <w:rStyle w:val="mo"/>
          <w:rFonts w:ascii="Cambria Math" w:eastAsia="Times New Roman" w:hAnsi="Cambria Math" w:cs="STIXGeneral-Regular"/>
          <w:color w:val="000000"/>
          <w:bdr w:val="none" w:sz="0" w:space="0" w:color="auto" w:frame="1"/>
          <w:shd w:val="clear" w:color="auto" w:fill="FFFFFF"/>
        </w:rPr>
        <w:t>(</w:t>
      </w:r>
      <w:proofErr w:type="gramEnd"/>
      <w:r w:rsidRPr="009D344A">
        <w:rPr>
          <w:rStyle w:val="mn"/>
          <w:rFonts w:ascii="Cambria Math" w:eastAsia="Times New Roman" w:hAnsi="Cambria Math" w:cs="STIXGeneral-Regular"/>
          <w:color w:val="000000"/>
          <w:bdr w:val="none" w:sz="0" w:space="0" w:color="auto" w:frame="1"/>
          <w:shd w:val="clear" w:color="auto" w:fill="FFFFFF"/>
        </w:rPr>
        <w:t>0.01</w:t>
      </w:r>
      <w:r w:rsidRPr="009D344A">
        <w:rPr>
          <w:rStyle w:val="mo"/>
          <w:rFonts w:ascii="Cambria Math" w:eastAsia="Times New Roman" w:hAnsi="Cambria Math" w:cs="STIXGeneral-Regular"/>
          <w:color w:val="000000"/>
          <w:bdr w:val="none" w:sz="0" w:space="0" w:color="auto" w:frame="1"/>
          <w:shd w:val="clear" w:color="auto" w:fill="FFFFFF"/>
        </w:rPr>
        <w:t>,</w:t>
      </w:r>
      <w:r>
        <w:rPr>
          <w:rStyle w:val="mo"/>
          <w:rFonts w:ascii="Cambria Math" w:eastAsia="Times New Roman" w:hAnsi="Cambria Math" w:cs="STIXGeneral-Regular"/>
          <w:color w:val="000000"/>
          <w:bdr w:val="none" w:sz="0" w:space="0" w:color="auto" w:frame="1"/>
          <w:shd w:val="clear" w:color="auto" w:fill="FFFFFF"/>
        </w:rPr>
        <w:t xml:space="preserve"> </w:t>
      </w:r>
      <w:r w:rsidRPr="009D344A">
        <w:rPr>
          <w:rStyle w:val="mn"/>
          <w:rFonts w:ascii="Cambria Math" w:eastAsia="Times New Roman" w:hAnsi="Cambria Math" w:cs="STIXGeneral-Regular"/>
          <w:color w:val="000000"/>
          <w:bdr w:val="none" w:sz="0" w:space="0" w:color="auto" w:frame="1"/>
          <w:shd w:val="clear" w:color="auto" w:fill="FFFFFF"/>
        </w:rPr>
        <w:t>0.01</w:t>
      </w:r>
      <w:r w:rsidRPr="009D344A">
        <w:rPr>
          <w:rStyle w:val="mo"/>
          <w:rFonts w:ascii="Cambria Math" w:eastAsia="Times New Roman" w:hAnsi="Cambria Math" w:cs="STIXGeneral-Regular"/>
          <w:color w:val="000000"/>
          <w:bdr w:val="none" w:sz="0" w:space="0" w:color="auto" w:frame="1"/>
          <w:shd w:val="clear" w:color="auto" w:fill="FFFFFF"/>
        </w:rPr>
        <w:t>)</w:t>
      </w:r>
    </w:p>
    <w:p w14:paraId="3C645527" w14:textId="77777777" w:rsidR="009B3DB6" w:rsidRDefault="009B3DB6" w:rsidP="00755021">
      <w:pPr>
        <w:spacing w:line="480" w:lineRule="auto"/>
        <w:rPr>
          <w:rFonts w:ascii="Calibri" w:hAnsi="Calibri" w:cs="Arial"/>
        </w:rPr>
      </w:pPr>
    </w:p>
    <w:p w14:paraId="0E8ABCED" w14:textId="7DDAABAD" w:rsidR="00755021" w:rsidRDefault="00CA1F69" w:rsidP="008E1365">
      <w:pPr>
        <w:spacing w:line="480" w:lineRule="auto"/>
        <w:ind w:firstLine="720"/>
        <w:rPr>
          <w:rFonts w:ascii="Calibri" w:hAnsi="Calibri" w:cs="Arial"/>
        </w:rPr>
      </w:pPr>
      <w:r>
        <w:rPr>
          <w:rFonts w:ascii="Calibri" w:hAnsi="Calibri" w:cs="Arial"/>
        </w:rPr>
        <w:t xml:space="preserve">The posterior for each parameter was sampled 100,000 times using 4 simultaneous chains. </w:t>
      </w:r>
      <w:r w:rsidR="002921BC">
        <w:rPr>
          <w:rFonts w:ascii="Calibri" w:hAnsi="Calibri" w:cs="Arial"/>
        </w:rPr>
        <w:t xml:space="preserve">Parameter estimates for which zero was not included in the 95% confidence interval were deemed ‘significant’ predictors of total respiration or </w:t>
      </w:r>
      <w:r w:rsidR="002921BC" w:rsidRPr="00755021">
        <w:rPr>
          <w:rFonts w:ascii="Calibri" w:hAnsi="Calibri" w:cs="Arial"/>
        </w:rPr>
        <w:t>∂</w:t>
      </w:r>
      <w:r w:rsidR="002921BC" w:rsidRPr="00755021">
        <w:rPr>
          <w:rFonts w:ascii="Calibri" w:hAnsi="Calibri" w:cs="Arial"/>
          <w:vertAlign w:val="superscript"/>
        </w:rPr>
        <w:t>13</w:t>
      </w:r>
      <w:r w:rsidR="002921BC" w:rsidRPr="00755021">
        <w:rPr>
          <w:rFonts w:ascii="Calibri" w:hAnsi="Calibri" w:cs="Arial"/>
        </w:rPr>
        <w:t>CO</w:t>
      </w:r>
      <w:r w:rsidR="002921BC" w:rsidRPr="00755021">
        <w:rPr>
          <w:rFonts w:ascii="Calibri" w:hAnsi="Calibri" w:cs="Arial"/>
          <w:vertAlign w:val="subscript"/>
        </w:rPr>
        <w:t>2</w:t>
      </w:r>
      <w:r w:rsidR="002921BC">
        <w:rPr>
          <w:rFonts w:ascii="Calibri" w:hAnsi="Calibri" w:cs="Arial"/>
        </w:rPr>
        <w:t xml:space="preserve"> respiration. </w:t>
      </w:r>
      <w:r w:rsidR="00D810AD">
        <w:rPr>
          <w:rFonts w:ascii="Calibri" w:hAnsi="Calibri" w:cs="Arial"/>
        </w:rPr>
        <w:t>The corresponding R code used to fit these models is appended to this manuscript,</w:t>
      </w:r>
      <w:r>
        <w:rPr>
          <w:rFonts w:ascii="Calibri" w:hAnsi="Calibri" w:cs="Arial"/>
        </w:rPr>
        <w:t xml:space="preserve"> and in addition, parameter estimates were compared to the coefficients producing using least square means linear regression in R.</w:t>
      </w:r>
    </w:p>
    <w:p w14:paraId="6D0C7438" w14:textId="11D380AF" w:rsidR="00D810AD" w:rsidRDefault="00D810AD" w:rsidP="00755021">
      <w:pPr>
        <w:spacing w:line="480" w:lineRule="auto"/>
        <w:rPr>
          <w:rFonts w:ascii="Calibri" w:hAnsi="Calibri" w:cs="Arial"/>
        </w:rPr>
      </w:pPr>
      <w:r>
        <w:rPr>
          <w:rFonts w:ascii="Calibri" w:hAnsi="Calibri" w:cs="Arial"/>
          <w:b/>
        </w:rPr>
        <w:t>Results</w:t>
      </w:r>
    </w:p>
    <w:p w14:paraId="623E6072" w14:textId="473C3AF4" w:rsidR="008E1365" w:rsidRDefault="00CA1F69" w:rsidP="00755021">
      <w:pPr>
        <w:spacing w:line="480" w:lineRule="auto"/>
        <w:rPr>
          <w:rFonts w:ascii="Calibri" w:hAnsi="Calibri"/>
        </w:rPr>
      </w:pPr>
      <w:r>
        <w:rPr>
          <w:rFonts w:ascii="Calibri" w:hAnsi="Calibri"/>
        </w:rPr>
        <w:tab/>
      </w:r>
      <w:r w:rsidR="00504C4A">
        <w:rPr>
          <w:rFonts w:ascii="Calibri" w:hAnsi="Calibri"/>
        </w:rPr>
        <w:t xml:space="preserve">After estimating all predictive parameters for total respiration, </w:t>
      </w:r>
      <w:r w:rsidR="009B1BC7">
        <w:rPr>
          <w:rFonts w:ascii="Calibri" w:hAnsi="Calibri"/>
        </w:rPr>
        <w:t>it</w:t>
      </w:r>
      <w:r w:rsidR="00712A48">
        <w:rPr>
          <w:rFonts w:ascii="Calibri" w:hAnsi="Calibri"/>
        </w:rPr>
        <w:t xml:space="preserve"> is</w:t>
      </w:r>
      <w:r w:rsidR="009B1BC7">
        <w:rPr>
          <w:rFonts w:ascii="Calibri" w:hAnsi="Calibri"/>
        </w:rPr>
        <w:t xml:space="preserve"> clear that percent peat saturation has a </w:t>
      </w:r>
      <w:r w:rsidR="00504C4A">
        <w:rPr>
          <w:rFonts w:ascii="Calibri" w:hAnsi="Calibri"/>
        </w:rPr>
        <w:t>significant</w:t>
      </w:r>
      <w:r w:rsidR="009B1BC7">
        <w:rPr>
          <w:rFonts w:ascii="Calibri" w:hAnsi="Calibri"/>
        </w:rPr>
        <w:t xml:space="preserve"> positive</w:t>
      </w:r>
      <w:r w:rsidR="00504C4A">
        <w:rPr>
          <w:rFonts w:ascii="Calibri" w:hAnsi="Calibri"/>
        </w:rPr>
        <w:t xml:space="preserve"> influence on total respiration</w:t>
      </w:r>
      <w:r w:rsidR="009B1BC7">
        <w:rPr>
          <w:rFonts w:ascii="Calibri" w:hAnsi="Calibri"/>
        </w:rPr>
        <w:t>, and carbon degrading enzyme activity has a marginal negative effect on total respiration</w:t>
      </w:r>
      <w:r w:rsidR="00504C4A">
        <w:rPr>
          <w:rFonts w:ascii="Calibri" w:hAnsi="Calibri"/>
        </w:rPr>
        <w:t xml:space="preserve">. Table 1 shows the result of the JAGS model fit and the confidence intervals surrounding each parameter estimate. </w:t>
      </w:r>
    </w:p>
    <w:tbl>
      <w:tblPr>
        <w:tblStyle w:val="ListTable3-Accent3"/>
        <w:tblW w:w="0" w:type="auto"/>
        <w:tblLook w:val="04A0" w:firstRow="1" w:lastRow="0" w:firstColumn="1" w:lastColumn="0" w:noHBand="0" w:noVBand="1"/>
      </w:tblPr>
      <w:tblGrid>
        <w:gridCol w:w="1710"/>
        <w:gridCol w:w="1980"/>
        <w:gridCol w:w="2790"/>
        <w:gridCol w:w="2870"/>
      </w:tblGrid>
      <w:tr w:rsidR="00E641B6" w14:paraId="3DC05430" w14:textId="77777777" w:rsidTr="00E641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10" w:type="dxa"/>
          </w:tcPr>
          <w:p w14:paraId="0D96F6B6" w14:textId="38A92A76" w:rsidR="00E641B6" w:rsidRDefault="00E641B6" w:rsidP="00E641B6">
            <w:pPr>
              <w:spacing w:line="480" w:lineRule="auto"/>
              <w:jc w:val="center"/>
              <w:rPr>
                <w:rFonts w:ascii="Calibri" w:hAnsi="Calibri"/>
              </w:rPr>
            </w:pPr>
            <w:r>
              <w:rPr>
                <w:rFonts w:ascii="Calibri" w:hAnsi="Calibri"/>
              </w:rPr>
              <w:t>Parameter</w:t>
            </w:r>
          </w:p>
        </w:tc>
        <w:tc>
          <w:tcPr>
            <w:tcW w:w="1980" w:type="dxa"/>
          </w:tcPr>
          <w:p w14:paraId="7383647A" w14:textId="4CCEBBF2" w:rsidR="00E641B6" w:rsidRDefault="00E641B6" w:rsidP="00E641B6">
            <w:pPr>
              <w:spacing w:line="480"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Empirical Mean</w:t>
            </w:r>
          </w:p>
        </w:tc>
        <w:tc>
          <w:tcPr>
            <w:tcW w:w="2790" w:type="dxa"/>
          </w:tcPr>
          <w:p w14:paraId="12B29DA6" w14:textId="320D0CE7" w:rsidR="00E641B6" w:rsidRDefault="00E641B6" w:rsidP="00E641B6">
            <w:pPr>
              <w:spacing w:line="480"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Standard Deviation</w:t>
            </w:r>
          </w:p>
        </w:tc>
        <w:tc>
          <w:tcPr>
            <w:tcW w:w="2870" w:type="dxa"/>
          </w:tcPr>
          <w:p w14:paraId="6956B08F" w14:textId="39B4D987" w:rsidR="00E641B6" w:rsidRDefault="00E641B6" w:rsidP="00E641B6">
            <w:pPr>
              <w:spacing w:line="480"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95% Confidence Interval</w:t>
            </w:r>
          </w:p>
        </w:tc>
      </w:tr>
      <w:tr w:rsidR="00B013B2" w:rsidRPr="00B013B2" w14:paraId="15F9008E" w14:textId="77777777" w:rsidTr="00D81C8C">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1710" w:type="dxa"/>
          </w:tcPr>
          <w:p w14:paraId="166A810B" w14:textId="6BAC60B0" w:rsidR="00E641B6" w:rsidRPr="00B013B2" w:rsidRDefault="00E641B6" w:rsidP="00E641B6">
            <w:pPr>
              <w:spacing w:line="480" w:lineRule="auto"/>
              <w:jc w:val="center"/>
              <w:rPr>
                <w:rFonts w:ascii="Calibri" w:hAnsi="Calibri"/>
                <w:color w:val="000000" w:themeColor="text1"/>
              </w:rPr>
            </w:pPr>
            <w:r w:rsidRPr="00B013B2">
              <w:rPr>
                <w:rStyle w:val="mi"/>
                <w:rFonts w:ascii="Cambria Math" w:eastAsia="Times New Roman" w:hAnsi="Cambria Math" w:cs="STIXGeneral-Italic"/>
                <w:color w:val="000000" w:themeColor="text1"/>
                <w:bdr w:val="none" w:sz="0" w:space="0" w:color="auto" w:frame="1"/>
                <w:shd w:val="clear" w:color="auto" w:fill="FFFFFF"/>
              </w:rPr>
              <w:t>β</w:t>
            </w:r>
            <w:r w:rsidRPr="00B013B2">
              <w:rPr>
                <w:rStyle w:val="mi"/>
                <w:rFonts w:ascii="Cambria Math" w:eastAsia="Times New Roman" w:hAnsi="Cambria Math" w:cs="STIXGeneral-Italic"/>
                <w:color w:val="000000" w:themeColor="text1"/>
                <w:bdr w:val="none" w:sz="0" w:space="0" w:color="auto" w:frame="1"/>
                <w:shd w:val="clear" w:color="auto" w:fill="FFFFFF"/>
                <w:vertAlign w:val="subscript"/>
              </w:rPr>
              <w:t xml:space="preserve"> 0</w:t>
            </w:r>
          </w:p>
        </w:tc>
        <w:tc>
          <w:tcPr>
            <w:tcW w:w="1980" w:type="dxa"/>
          </w:tcPr>
          <w:p w14:paraId="0EE5410A" w14:textId="0FF031F8" w:rsidR="00E641B6" w:rsidRPr="00B013B2" w:rsidRDefault="0073265D" w:rsidP="00B0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Monaco" w:hAnsi="Monaco" w:cs="Courier New"/>
                <w:color w:val="000000" w:themeColor="text1"/>
                <w:sz w:val="18"/>
                <w:szCs w:val="18"/>
              </w:rPr>
            </w:pPr>
            <w:r w:rsidRPr="0073265D">
              <w:rPr>
                <w:rFonts w:ascii="Monaco" w:hAnsi="Monaco" w:cs="Courier New"/>
                <w:color w:val="000000" w:themeColor="text1"/>
                <w:sz w:val="18"/>
                <w:szCs w:val="18"/>
              </w:rPr>
              <w:t>-</w:t>
            </w:r>
            <w:r w:rsidRPr="0073265D">
              <w:rPr>
                <w:rFonts w:ascii="Calibri" w:hAnsi="Calibri"/>
              </w:rPr>
              <w:t>0.2</w:t>
            </w:r>
            <w:r w:rsidR="00B013B2">
              <w:rPr>
                <w:rFonts w:ascii="Calibri" w:hAnsi="Calibri"/>
              </w:rPr>
              <w:t>86</w:t>
            </w:r>
          </w:p>
        </w:tc>
        <w:tc>
          <w:tcPr>
            <w:tcW w:w="2790" w:type="dxa"/>
          </w:tcPr>
          <w:p w14:paraId="0BFCDF66" w14:textId="6A658AAB" w:rsidR="00E641B6" w:rsidRPr="00B013B2" w:rsidRDefault="00B013B2" w:rsidP="00B013B2">
            <w:pPr>
              <w:spacing w:line="48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B013B2">
              <w:rPr>
                <w:rFonts w:ascii="Calibri" w:hAnsi="Calibri"/>
              </w:rPr>
              <w:t>0.496</w:t>
            </w:r>
          </w:p>
        </w:tc>
        <w:tc>
          <w:tcPr>
            <w:tcW w:w="2870" w:type="dxa"/>
          </w:tcPr>
          <w:p w14:paraId="7F12F975" w14:textId="77CB0031" w:rsidR="00E641B6" w:rsidRPr="00B013B2" w:rsidRDefault="00B013B2" w:rsidP="00E641B6">
            <w:pPr>
              <w:spacing w:line="480" w:lineRule="auto"/>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r>
              <w:rPr>
                <w:rFonts w:ascii="Calibri" w:hAnsi="Calibri"/>
                <w:color w:val="000000" w:themeColor="text1"/>
              </w:rPr>
              <w:t>[-1.</w:t>
            </w:r>
            <w:proofErr w:type="gramStart"/>
            <w:r>
              <w:rPr>
                <w:rFonts w:ascii="Calibri" w:hAnsi="Calibri"/>
                <w:color w:val="000000" w:themeColor="text1"/>
              </w:rPr>
              <w:t>258 :</w:t>
            </w:r>
            <w:proofErr w:type="gramEnd"/>
            <w:r>
              <w:rPr>
                <w:rFonts w:ascii="Calibri" w:hAnsi="Calibri"/>
                <w:color w:val="000000" w:themeColor="text1"/>
              </w:rPr>
              <w:t xml:space="preserve"> 0.689]</w:t>
            </w:r>
          </w:p>
        </w:tc>
      </w:tr>
      <w:tr w:rsidR="00E641B6" w14:paraId="3B048763" w14:textId="77777777" w:rsidTr="00D81C8C">
        <w:trPr>
          <w:trHeight w:hRule="exact" w:val="432"/>
        </w:trPr>
        <w:tc>
          <w:tcPr>
            <w:cnfStyle w:val="001000000000" w:firstRow="0" w:lastRow="0" w:firstColumn="1" w:lastColumn="0" w:oddVBand="0" w:evenVBand="0" w:oddHBand="0" w:evenHBand="0" w:firstRowFirstColumn="0" w:firstRowLastColumn="0" w:lastRowFirstColumn="0" w:lastRowLastColumn="0"/>
            <w:tcW w:w="1710" w:type="dxa"/>
          </w:tcPr>
          <w:p w14:paraId="0C971597" w14:textId="58FC4236" w:rsidR="00E641B6" w:rsidRPr="00E641B6" w:rsidRDefault="00E641B6" w:rsidP="00E641B6">
            <w:pPr>
              <w:spacing w:line="480" w:lineRule="auto"/>
              <w:jc w:val="center"/>
              <w:rPr>
                <w:rFonts w:ascii="Calibri" w:hAnsi="Calibri"/>
              </w:rPr>
            </w:pPr>
            <w:r w:rsidRPr="00E641B6">
              <w:rPr>
                <w:rStyle w:val="mi"/>
                <w:rFonts w:ascii="Cambria Math" w:eastAsia="Times New Roman" w:hAnsi="Cambria Math" w:cs="STIXGeneral-Italic"/>
                <w:color w:val="000000"/>
                <w:bdr w:val="none" w:sz="0" w:space="0" w:color="auto" w:frame="1"/>
                <w:shd w:val="clear" w:color="auto" w:fill="FFFFFF"/>
              </w:rPr>
              <w:t>β</w:t>
            </w:r>
            <w:r w:rsidRPr="00E641B6">
              <w:rPr>
                <w:rStyle w:val="mi"/>
                <w:rFonts w:ascii="Cambria Math" w:eastAsia="Times New Roman" w:hAnsi="Cambria Math" w:cs="STIXGeneral-Italic"/>
                <w:color w:val="000000"/>
                <w:bdr w:val="none" w:sz="0" w:space="0" w:color="auto" w:frame="1"/>
                <w:shd w:val="clear" w:color="auto" w:fill="FFFFFF"/>
                <w:vertAlign w:val="subscript"/>
              </w:rPr>
              <w:t xml:space="preserve"> </w:t>
            </w:r>
            <w:r w:rsidRPr="00E641B6">
              <w:rPr>
                <w:rStyle w:val="mi"/>
                <w:rFonts w:ascii="Cambria Math" w:eastAsia="Times New Roman" w:hAnsi="Cambria Math" w:cs="STIXGeneral-Italic"/>
                <w:color w:val="000000"/>
                <w:bdr w:val="none" w:sz="0" w:space="0" w:color="auto" w:frame="1"/>
                <w:shd w:val="clear" w:color="auto" w:fill="FFFFFF"/>
                <w:vertAlign w:val="subscript"/>
              </w:rPr>
              <w:t>1</w:t>
            </w:r>
          </w:p>
        </w:tc>
        <w:tc>
          <w:tcPr>
            <w:tcW w:w="1980" w:type="dxa"/>
          </w:tcPr>
          <w:p w14:paraId="1B23F8B5" w14:textId="541E4A7A" w:rsidR="00E641B6" w:rsidRPr="0073265D" w:rsidRDefault="0073265D" w:rsidP="00B0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Monaco" w:hAnsi="Monaco" w:cs="Courier New"/>
                <w:color w:val="000000" w:themeColor="text1"/>
                <w:sz w:val="18"/>
                <w:szCs w:val="18"/>
              </w:rPr>
            </w:pPr>
            <w:r w:rsidRPr="0073265D">
              <w:rPr>
                <w:rFonts w:ascii="Monaco" w:hAnsi="Monaco" w:cs="Courier New"/>
                <w:color w:val="000000" w:themeColor="text1"/>
                <w:sz w:val="18"/>
                <w:szCs w:val="18"/>
              </w:rPr>
              <w:t>-</w:t>
            </w:r>
            <w:r w:rsidRPr="0073265D">
              <w:rPr>
                <w:rFonts w:ascii="Calibri" w:hAnsi="Calibri"/>
              </w:rPr>
              <w:t>0.0</w:t>
            </w:r>
            <w:r w:rsidR="00B013B2" w:rsidRPr="00B013B2">
              <w:rPr>
                <w:rFonts w:ascii="Calibri" w:hAnsi="Calibri"/>
              </w:rPr>
              <w:t>03</w:t>
            </w:r>
          </w:p>
        </w:tc>
        <w:tc>
          <w:tcPr>
            <w:tcW w:w="2790" w:type="dxa"/>
          </w:tcPr>
          <w:p w14:paraId="4E08E9BB" w14:textId="737BCB39" w:rsidR="00E641B6" w:rsidRDefault="00B013B2" w:rsidP="00B013B2">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0.00</w:t>
            </w:r>
            <w:r w:rsidR="009B1BC7">
              <w:rPr>
                <w:rFonts w:ascii="Calibri" w:hAnsi="Calibri"/>
              </w:rPr>
              <w:t>1</w:t>
            </w:r>
          </w:p>
        </w:tc>
        <w:tc>
          <w:tcPr>
            <w:tcW w:w="2870" w:type="dxa"/>
          </w:tcPr>
          <w:p w14:paraId="46FB8AB1" w14:textId="26AECAC9" w:rsidR="00E641B6" w:rsidRDefault="00B013B2" w:rsidP="00E641B6">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color w:val="000000" w:themeColor="text1"/>
              </w:rPr>
              <w:t>[-0.</w:t>
            </w:r>
            <w:proofErr w:type="gramStart"/>
            <w:r>
              <w:rPr>
                <w:rFonts w:ascii="Calibri" w:hAnsi="Calibri"/>
                <w:color w:val="000000" w:themeColor="text1"/>
              </w:rPr>
              <w:t>006 :</w:t>
            </w:r>
            <w:proofErr w:type="gramEnd"/>
            <w:r>
              <w:rPr>
                <w:rFonts w:ascii="Calibri" w:hAnsi="Calibri"/>
                <w:color w:val="000000" w:themeColor="text1"/>
              </w:rPr>
              <w:t xml:space="preserve"> </w:t>
            </w:r>
            <w:r>
              <w:rPr>
                <w:rFonts w:ascii="Calibri" w:hAnsi="Calibri"/>
                <w:color w:val="000000" w:themeColor="text1"/>
              </w:rPr>
              <w:t>-0.001</w:t>
            </w:r>
            <w:r>
              <w:rPr>
                <w:rFonts w:ascii="Calibri" w:hAnsi="Calibri"/>
                <w:color w:val="000000" w:themeColor="text1"/>
              </w:rPr>
              <w:t>]</w:t>
            </w:r>
          </w:p>
        </w:tc>
      </w:tr>
      <w:tr w:rsidR="00E641B6" w14:paraId="348EEB87" w14:textId="77777777" w:rsidTr="00D81C8C">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1710" w:type="dxa"/>
          </w:tcPr>
          <w:p w14:paraId="37CAA7B3" w14:textId="68B69D3D" w:rsidR="00E641B6" w:rsidRPr="00E641B6" w:rsidRDefault="00E641B6" w:rsidP="00E641B6">
            <w:pPr>
              <w:spacing w:line="480" w:lineRule="auto"/>
              <w:jc w:val="center"/>
              <w:rPr>
                <w:rFonts w:ascii="Calibri" w:hAnsi="Calibri"/>
              </w:rPr>
            </w:pPr>
            <w:r w:rsidRPr="00E641B6">
              <w:rPr>
                <w:rStyle w:val="mi"/>
                <w:rFonts w:ascii="Cambria Math" w:eastAsia="Times New Roman" w:hAnsi="Cambria Math" w:cs="STIXGeneral-Italic"/>
                <w:color w:val="000000"/>
                <w:bdr w:val="none" w:sz="0" w:space="0" w:color="auto" w:frame="1"/>
                <w:shd w:val="clear" w:color="auto" w:fill="FFFFFF"/>
              </w:rPr>
              <w:t>β</w:t>
            </w:r>
            <w:r w:rsidRPr="00E641B6">
              <w:rPr>
                <w:rStyle w:val="mi"/>
                <w:rFonts w:ascii="Cambria Math" w:eastAsia="Times New Roman" w:hAnsi="Cambria Math" w:cs="STIXGeneral-Italic"/>
                <w:color w:val="000000"/>
                <w:bdr w:val="none" w:sz="0" w:space="0" w:color="auto" w:frame="1"/>
                <w:shd w:val="clear" w:color="auto" w:fill="FFFFFF"/>
                <w:vertAlign w:val="subscript"/>
              </w:rPr>
              <w:t xml:space="preserve"> </w:t>
            </w:r>
            <w:r w:rsidRPr="00E641B6">
              <w:rPr>
                <w:rStyle w:val="mi"/>
                <w:rFonts w:ascii="Cambria Math" w:eastAsia="Times New Roman" w:hAnsi="Cambria Math" w:cs="STIXGeneral-Italic"/>
                <w:color w:val="000000"/>
                <w:bdr w:val="none" w:sz="0" w:space="0" w:color="auto" w:frame="1"/>
                <w:shd w:val="clear" w:color="auto" w:fill="FFFFFF"/>
                <w:vertAlign w:val="subscript"/>
              </w:rPr>
              <w:t>2</w:t>
            </w:r>
          </w:p>
        </w:tc>
        <w:tc>
          <w:tcPr>
            <w:tcW w:w="1980" w:type="dxa"/>
          </w:tcPr>
          <w:p w14:paraId="7490437C" w14:textId="400DD183" w:rsidR="00E641B6" w:rsidRPr="0073265D" w:rsidRDefault="0073265D" w:rsidP="00B0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Monaco" w:hAnsi="Monaco" w:cs="Courier New"/>
                <w:color w:val="000000" w:themeColor="text1"/>
                <w:sz w:val="18"/>
                <w:szCs w:val="18"/>
              </w:rPr>
            </w:pPr>
            <w:r w:rsidRPr="0073265D">
              <w:rPr>
                <w:rFonts w:ascii="Calibri" w:hAnsi="Calibri"/>
              </w:rPr>
              <w:t>0.00</w:t>
            </w:r>
            <w:r w:rsidR="00B013B2">
              <w:rPr>
                <w:rFonts w:ascii="Calibri" w:hAnsi="Calibri"/>
              </w:rPr>
              <w:t>2</w:t>
            </w:r>
          </w:p>
        </w:tc>
        <w:tc>
          <w:tcPr>
            <w:tcW w:w="2790" w:type="dxa"/>
          </w:tcPr>
          <w:p w14:paraId="5D79D47F" w14:textId="78C0C59B" w:rsidR="00E641B6" w:rsidRDefault="00B013B2" w:rsidP="00B013B2">
            <w:pPr>
              <w:spacing w:line="48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0.003</w:t>
            </w:r>
          </w:p>
        </w:tc>
        <w:tc>
          <w:tcPr>
            <w:tcW w:w="2870" w:type="dxa"/>
          </w:tcPr>
          <w:p w14:paraId="25D9EE12" w14:textId="446D9606" w:rsidR="00E641B6" w:rsidRDefault="00B013B2" w:rsidP="00E641B6">
            <w:pPr>
              <w:spacing w:line="48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color w:val="000000" w:themeColor="text1"/>
              </w:rPr>
              <w:t>[-0.</w:t>
            </w:r>
            <w:proofErr w:type="gramStart"/>
            <w:r>
              <w:rPr>
                <w:rFonts w:ascii="Calibri" w:hAnsi="Calibri"/>
                <w:color w:val="000000" w:themeColor="text1"/>
              </w:rPr>
              <w:t xml:space="preserve">003 </w:t>
            </w:r>
            <w:r>
              <w:rPr>
                <w:rFonts w:ascii="Calibri" w:hAnsi="Calibri"/>
                <w:color w:val="000000" w:themeColor="text1"/>
              </w:rPr>
              <w:t>:</w:t>
            </w:r>
            <w:proofErr w:type="gramEnd"/>
            <w:r>
              <w:rPr>
                <w:rFonts w:ascii="Calibri" w:hAnsi="Calibri"/>
                <w:color w:val="000000" w:themeColor="text1"/>
              </w:rPr>
              <w:t xml:space="preserve"> </w:t>
            </w:r>
            <w:r>
              <w:rPr>
                <w:rFonts w:ascii="Calibri" w:hAnsi="Calibri"/>
                <w:color w:val="000000" w:themeColor="text1"/>
              </w:rPr>
              <w:t>0.007</w:t>
            </w:r>
            <w:r>
              <w:rPr>
                <w:rFonts w:ascii="Calibri" w:hAnsi="Calibri"/>
                <w:color w:val="000000" w:themeColor="text1"/>
              </w:rPr>
              <w:t>]</w:t>
            </w:r>
          </w:p>
        </w:tc>
      </w:tr>
      <w:tr w:rsidR="00E641B6" w14:paraId="089B8E37" w14:textId="77777777" w:rsidTr="00D81C8C">
        <w:trPr>
          <w:trHeight w:hRule="exact" w:val="432"/>
        </w:trPr>
        <w:tc>
          <w:tcPr>
            <w:cnfStyle w:val="001000000000" w:firstRow="0" w:lastRow="0" w:firstColumn="1" w:lastColumn="0" w:oddVBand="0" w:evenVBand="0" w:oddHBand="0" w:evenHBand="0" w:firstRowFirstColumn="0" w:firstRowLastColumn="0" w:lastRowFirstColumn="0" w:lastRowLastColumn="0"/>
            <w:tcW w:w="1710" w:type="dxa"/>
          </w:tcPr>
          <w:p w14:paraId="69EE5C5A" w14:textId="668BE8AE" w:rsidR="00E641B6" w:rsidRPr="00E641B6" w:rsidRDefault="00E641B6" w:rsidP="00E641B6">
            <w:pPr>
              <w:spacing w:line="480" w:lineRule="auto"/>
              <w:jc w:val="center"/>
              <w:rPr>
                <w:rFonts w:ascii="Calibri" w:hAnsi="Calibri"/>
              </w:rPr>
            </w:pPr>
            <w:r w:rsidRPr="00E641B6">
              <w:rPr>
                <w:rStyle w:val="mi"/>
                <w:rFonts w:ascii="Cambria Math" w:eastAsia="Times New Roman" w:hAnsi="Cambria Math" w:cs="STIXGeneral-Italic"/>
                <w:color w:val="000000"/>
                <w:bdr w:val="none" w:sz="0" w:space="0" w:color="auto" w:frame="1"/>
                <w:shd w:val="clear" w:color="auto" w:fill="FFFFFF"/>
              </w:rPr>
              <w:t>β</w:t>
            </w:r>
            <w:r w:rsidRPr="00E641B6">
              <w:rPr>
                <w:rStyle w:val="mi"/>
                <w:rFonts w:ascii="Cambria Math" w:eastAsia="Times New Roman" w:hAnsi="Cambria Math" w:cs="STIXGeneral-Italic"/>
                <w:color w:val="000000"/>
                <w:bdr w:val="none" w:sz="0" w:space="0" w:color="auto" w:frame="1"/>
                <w:shd w:val="clear" w:color="auto" w:fill="FFFFFF"/>
                <w:vertAlign w:val="subscript"/>
              </w:rPr>
              <w:t xml:space="preserve"> </w:t>
            </w:r>
            <w:r w:rsidRPr="00E641B6">
              <w:rPr>
                <w:rStyle w:val="mi"/>
                <w:rFonts w:ascii="Cambria Math" w:eastAsia="Times New Roman" w:hAnsi="Cambria Math" w:cs="STIXGeneral-Italic"/>
                <w:color w:val="000000"/>
                <w:bdr w:val="none" w:sz="0" w:space="0" w:color="auto" w:frame="1"/>
                <w:shd w:val="clear" w:color="auto" w:fill="FFFFFF"/>
                <w:vertAlign w:val="subscript"/>
              </w:rPr>
              <w:t>3</w:t>
            </w:r>
          </w:p>
        </w:tc>
        <w:tc>
          <w:tcPr>
            <w:tcW w:w="1980" w:type="dxa"/>
          </w:tcPr>
          <w:p w14:paraId="7859DF61" w14:textId="589F4BD9" w:rsidR="00E641B6" w:rsidRPr="0073265D" w:rsidRDefault="0073265D" w:rsidP="00B0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Monaco" w:hAnsi="Monaco" w:cs="Courier New"/>
                <w:color w:val="000000" w:themeColor="text1"/>
                <w:sz w:val="18"/>
                <w:szCs w:val="18"/>
              </w:rPr>
            </w:pPr>
            <w:r w:rsidRPr="0073265D">
              <w:rPr>
                <w:rFonts w:ascii="Calibri" w:hAnsi="Calibri"/>
              </w:rPr>
              <w:t>0.09</w:t>
            </w:r>
            <w:r w:rsidR="00B013B2" w:rsidRPr="00B013B2">
              <w:rPr>
                <w:rFonts w:ascii="Calibri" w:hAnsi="Calibri"/>
              </w:rPr>
              <w:t>0</w:t>
            </w:r>
          </w:p>
        </w:tc>
        <w:tc>
          <w:tcPr>
            <w:tcW w:w="2790" w:type="dxa"/>
          </w:tcPr>
          <w:p w14:paraId="2ADB81A7" w14:textId="56E2E38A" w:rsidR="00E641B6" w:rsidRDefault="00B013B2" w:rsidP="00B013B2">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0.017</w:t>
            </w:r>
          </w:p>
        </w:tc>
        <w:tc>
          <w:tcPr>
            <w:tcW w:w="2870" w:type="dxa"/>
          </w:tcPr>
          <w:p w14:paraId="4209AF6C" w14:textId="5BB6F2C9" w:rsidR="00E641B6" w:rsidRDefault="00B013B2" w:rsidP="00E641B6">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color w:val="000000" w:themeColor="text1"/>
              </w:rPr>
              <w:t>[</w:t>
            </w:r>
            <w:proofErr w:type="gramStart"/>
            <w:r>
              <w:rPr>
                <w:rFonts w:ascii="Calibri" w:hAnsi="Calibri"/>
                <w:color w:val="000000" w:themeColor="text1"/>
              </w:rPr>
              <w:t>0.058</w:t>
            </w:r>
            <w:r>
              <w:rPr>
                <w:rFonts w:ascii="Calibri" w:hAnsi="Calibri"/>
                <w:color w:val="000000" w:themeColor="text1"/>
              </w:rPr>
              <w:t xml:space="preserve"> :</w:t>
            </w:r>
            <w:proofErr w:type="gramEnd"/>
            <w:r>
              <w:rPr>
                <w:rFonts w:ascii="Calibri" w:hAnsi="Calibri"/>
                <w:color w:val="000000" w:themeColor="text1"/>
              </w:rPr>
              <w:t xml:space="preserve"> </w:t>
            </w:r>
            <w:r>
              <w:rPr>
                <w:rFonts w:ascii="Calibri" w:hAnsi="Calibri"/>
                <w:color w:val="000000" w:themeColor="text1"/>
              </w:rPr>
              <w:t>0.123</w:t>
            </w:r>
            <w:r>
              <w:rPr>
                <w:rFonts w:ascii="Calibri" w:hAnsi="Calibri"/>
                <w:color w:val="000000" w:themeColor="text1"/>
              </w:rPr>
              <w:t>]</w:t>
            </w:r>
          </w:p>
        </w:tc>
      </w:tr>
    </w:tbl>
    <w:p w14:paraId="4CE866AC" w14:textId="6A7552DD" w:rsidR="001A7B71" w:rsidRDefault="001A7B71" w:rsidP="001A7B71">
      <w:pPr>
        <w:rPr>
          <w:rFonts w:ascii="Calibri" w:hAnsi="Calibri"/>
        </w:rPr>
      </w:pPr>
      <w:r>
        <w:rPr>
          <w:rFonts w:ascii="Calibri" w:hAnsi="Calibri"/>
          <w:b/>
        </w:rPr>
        <w:t>Table 1:</w:t>
      </w:r>
      <w:r>
        <w:rPr>
          <w:rFonts w:ascii="Calibri" w:hAnsi="Calibri"/>
        </w:rPr>
        <w:t xml:space="preserve"> Model fit results for total respiration. Parameter </w:t>
      </w:r>
      <w:r w:rsidRPr="00E641B6">
        <w:rPr>
          <w:rStyle w:val="mi"/>
          <w:rFonts w:ascii="Cambria Math" w:eastAsia="Times New Roman" w:hAnsi="Cambria Math" w:cs="STIXGeneral-Italic"/>
          <w:color w:val="000000"/>
          <w:bdr w:val="none" w:sz="0" w:space="0" w:color="auto" w:frame="1"/>
          <w:shd w:val="clear" w:color="auto" w:fill="FFFFFF"/>
        </w:rPr>
        <w:t>β</w:t>
      </w:r>
      <w:r>
        <w:rPr>
          <w:rStyle w:val="mi"/>
          <w:rFonts w:ascii="Cambria Math" w:eastAsia="Times New Roman" w:hAnsi="Cambria Math" w:cs="STIXGeneral-Italic"/>
          <w:color w:val="000000"/>
          <w:bdr w:val="none" w:sz="0" w:space="0" w:color="auto" w:frame="1"/>
          <w:shd w:val="clear" w:color="auto" w:fill="FFFFFF"/>
          <w:vertAlign w:val="subscript"/>
        </w:rPr>
        <w:t>3</w:t>
      </w:r>
      <w:r>
        <w:rPr>
          <w:rStyle w:val="mi"/>
          <w:rFonts w:ascii="Cambria Math" w:eastAsia="Times New Roman" w:hAnsi="Cambria Math" w:cs="STIXGeneral-Italic"/>
          <w:color w:val="000000"/>
          <w:bdr w:val="none" w:sz="0" w:space="0" w:color="auto" w:frame="1"/>
          <w:shd w:val="clear" w:color="auto" w:fill="FFFFFF"/>
        </w:rPr>
        <w:t xml:space="preserve"> </w:t>
      </w:r>
      <w:r w:rsidRPr="001A7B71">
        <w:rPr>
          <w:rStyle w:val="mi"/>
          <w:rFonts w:ascii="Calibri" w:eastAsia="Times New Roman" w:hAnsi="Calibri" w:cs="STIXGeneral-Italic"/>
          <w:color w:val="000000"/>
          <w:bdr w:val="none" w:sz="0" w:space="0" w:color="auto" w:frame="1"/>
          <w:shd w:val="clear" w:color="auto" w:fill="FFFFFF"/>
        </w:rPr>
        <w:t>(peat water saturation) and, to a marginal degree</w:t>
      </w:r>
      <w:r>
        <w:rPr>
          <w:rStyle w:val="mi"/>
          <w:rFonts w:ascii="Cambria Math" w:eastAsia="Times New Roman" w:hAnsi="Cambria Math" w:cs="STIXGeneral-Italic"/>
          <w:color w:val="000000"/>
          <w:bdr w:val="none" w:sz="0" w:space="0" w:color="auto" w:frame="1"/>
          <w:shd w:val="clear" w:color="auto" w:fill="FFFFFF"/>
        </w:rPr>
        <w:t xml:space="preserve">, </w:t>
      </w:r>
      <w:r w:rsidRPr="00E641B6">
        <w:rPr>
          <w:rStyle w:val="mi"/>
          <w:rFonts w:ascii="Cambria Math" w:eastAsia="Times New Roman" w:hAnsi="Cambria Math" w:cs="STIXGeneral-Italic"/>
          <w:color w:val="000000"/>
          <w:bdr w:val="none" w:sz="0" w:space="0" w:color="auto" w:frame="1"/>
          <w:shd w:val="clear" w:color="auto" w:fill="FFFFFF"/>
        </w:rPr>
        <w:t>β</w:t>
      </w:r>
      <w:r>
        <w:rPr>
          <w:rStyle w:val="mi"/>
          <w:rFonts w:ascii="Cambria Math" w:eastAsia="Times New Roman" w:hAnsi="Cambria Math" w:cs="STIXGeneral-Italic"/>
          <w:color w:val="000000"/>
          <w:bdr w:val="none" w:sz="0" w:space="0" w:color="auto" w:frame="1"/>
          <w:shd w:val="clear" w:color="auto" w:fill="FFFFFF"/>
          <w:vertAlign w:val="subscript"/>
        </w:rPr>
        <w:t>1</w:t>
      </w:r>
      <w:r>
        <w:rPr>
          <w:rStyle w:val="mi"/>
          <w:rFonts w:ascii="Cambria Math" w:eastAsia="Times New Roman" w:hAnsi="Cambria Math" w:cs="STIXGeneral-Italic"/>
          <w:color w:val="000000"/>
          <w:bdr w:val="none" w:sz="0" w:space="0" w:color="auto" w:frame="1"/>
          <w:shd w:val="clear" w:color="auto" w:fill="FFFFFF"/>
        </w:rPr>
        <w:t xml:space="preserve"> </w:t>
      </w:r>
      <w:r w:rsidRPr="001A7B71">
        <w:rPr>
          <w:rStyle w:val="mi"/>
          <w:rFonts w:ascii="Calibri" w:eastAsia="Times New Roman" w:hAnsi="Calibri" w:cs="STIXGeneral-Italic"/>
          <w:color w:val="000000"/>
          <w:bdr w:val="none" w:sz="0" w:space="0" w:color="auto" w:frame="1"/>
          <w:shd w:val="clear" w:color="auto" w:fill="FFFFFF"/>
        </w:rPr>
        <w:t>(carbon degrading enzyme activity), were statistically significant predictors of total respiration, with greater peat water saturation leading to higher total respiration.</w:t>
      </w:r>
    </w:p>
    <w:p w14:paraId="45F1DD71" w14:textId="77777777" w:rsidR="001A7B71" w:rsidRDefault="001A7B71" w:rsidP="001A7B71">
      <w:pPr>
        <w:rPr>
          <w:rFonts w:ascii="Calibri" w:hAnsi="Calibri"/>
        </w:rPr>
      </w:pPr>
    </w:p>
    <w:p w14:paraId="79FC6242" w14:textId="01E1A4B5" w:rsidR="00D810AD" w:rsidRDefault="00504C4A" w:rsidP="001A7B71">
      <w:pPr>
        <w:spacing w:line="480" w:lineRule="auto"/>
        <w:ind w:firstLine="720"/>
        <w:rPr>
          <w:rFonts w:ascii="Calibri" w:hAnsi="Calibri"/>
        </w:rPr>
      </w:pPr>
      <w:r>
        <w:rPr>
          <w:rFonts w:ascii="Calibri" w:hAnsi="Calibri"/>
        </w:rPr>
        <w:t xml:space="preserve">Parameter estimates were essentially identical to the coefficients produced using least square means (from lm output: </w:t>
      </w:r>
      <w:r w:rsidRPr="00AF2A71">
        <w:rPr>
          <w:rStyle w:val="mi"/>
          <w:rFonts w:asciiTheme="minorHAnsi" w:eastAsia="Times New Roman" w:hAnsiTheme="minorHAnsi" w:cs="STIXGeneral-Italic"/>
          <w:color w:val="000000"/>
          <w:bdr w:val="none" w:sz="0" w:space="0" w:color="auto" w:frame="1"/>
          <w:shd w:val="clear" w:color="auto" w:fill="FFFFFF"/>
        </w:rPr>
        <w:t>β</w:t>
      </w:r>
      <w:r>
        <w:rPr>
          <w:rStyle w:val="mi"/>
          <w:rFonts w:asciiTheme="minorHAnsi" w:eastAsia="Times New Roman" w:hAnsiTheme="minorHAnsi" w:cs="STIXGeneral-Italic"/>
          <w:color w:val="000000"/>
          <w:bdr w:val="none" w:sz="0" w:space="0" w:color="auto" w:frame="1"/>
          <w:shd w:val="clear" w:color="auto" w:fill="FFFFFF"/>
          <w:vertAlign w:val="subscript"/>
        </w:rPr>
        <w:t xml:space="preserve">0 </w:t>
      </w:r>
      <w:r>
        <w:rPr>
          <w:rStyle w:val="mi"/>
          <w:rFonts w:asciiTheme="minorHAnsi" w:eastAsia="Times New Roman" w:hAnsiTheme="minorHAnsi" w:cs="STIXGeneral-Italic"/>
          <w:color w:val="000000"/>
          <w:bdr w:val="none" w:sz="0" w:space="0" w:color="auto" w:frame="1"/>
          <w:shd w:val="clear" w:color="auto" w:fill="FFFFFF"/>
        </w:rPr>
        <w:t>= -0.388</w:t>
      </w:r>
      <w:r w:rsidR="00805570">
        <w:rPr>
          <w:rStyle w:val="mi"/>
          <w:rFonts w:asciiTheme="minorHAnsi" w:eastAsia="Times New Roman" w:hAnsiTheme="minorHAnsi" w:cs="STIXGeneral-Italic"/>
          <w:color w:val="000000"/>
          <w:bdr w:val="none" w:sz="0" w:space="0" w:color="auto" w:frame="1"/>
          <w:shd w:val="clear" w:color="auto" w:fill="FFFFFF"/>
        </w:rPr>
        <w:t>,</w:t>
      </w:r>
      <w:r>
        <w:rPr>
          <w:rStyle w:val="mi"/>
          <w:rFonts w:asciiTheme="minorHAnsi" w:eastAsia="Times New Roman" w:hAnsiTheme="minorHAnsi" w:cs="STIXGeneral-Italic"/>
          <w:color w:val="000000"/>
          <w:bdr w:val="none" w:sz="0" w:space="0" w:color="auto" w:frame="1"/>
          <w:shd w:val="clear" w:color="auto" w:fill="FFFFFF"/>
        </w:rPr>
        <w:t xml:space="preserve"> </w:t>
      </w:r>
      <w:r w:rsidRPr="00AF2A71">
        <w:rPr>
          <w:rStyle w:val="mi"/>
          <w:rFonts w:asciiTheme="minorHAnsi" w:eastAsia="Times New Roman" w:hAnsiTheme="minorHAnsi" w:cs="STIXGeneral-Italic"/>
          <w:color w:val="000000"/>
          <w:bdr w:val="none" w:sz="0" w:space="0" w:color="auto" w:frame="1"/>
          <w:shd w:val="clear" w:color="auto" w:fill="FFFFFF"/>
        </w:rPr>
        <w:t>β</w:t>
      </w:r>
      <w:r>
        <w:rPr>
          <w:rStyle w:val="mi"/>
          <w:rFonts w:asciiTheme="minorHAnsi" w:eastAsia="Times New Roman" w:hAnsiTheme="minorHAnsi" w:cs="STIXGeneral-Italic"/>
          <w:color w:val="000000"/>
          <w:bdr w:val="none" w:sz="0" w:space="0" w:color="auto" w:frame="1"/>
          <w:shd w:val="clear" w:color="auto" w:fill="FFFFFF"/>
          <w:vertAlign w:val="subscript"/>
        </w:rPr>
        <w:t>1</w:t>
      </w:r>
      <w:r>
        <w:rPr>
          <w:rStyle w:val="mi"/>
          <w:rFonts w:asciiTheme="minorHAnsi" w:eastAsia="Times New Roman" w:hAnsiTheme="minorHAnsi" w:cs="STIXGeneral-Italic"/>
          <w:color w:val="000000"/>
          <w:bdr w:val="none" w:sz="0" w:space="0" w:color="auto" w:frame="1"/>
          <w:shd w:val="clear" w:color="auto" w:fill="FFFFFF"/>
        </w:rPr>
        <w:t xml:space="preserve"> = -0.003</w:t>
      </w:r>
      <w:r w:rsidR="00805570">
        <w:rPr>
          <w:rStyle w:val="mi"/>
          <w:rFonts w:asciiTheme="minorHAnsi" w:eastAsia="Times New Roman" w:hAnsiTheme="minorHAnsi" w:cs="STIXGeneral-Italic"/>
          <w:color w:val="000000"/>
          <w:bdr w:val="none" w:sz="0" w:space="0" w:color="auto" w:frame="1"/>
          <w:shd w:val="clear" w:color="auto" w:fill="FFFFFF"/>
        </w:rPr>
        <w:t>,</w:t>
      </w:r>
      <w:r>
        <w:rPr>
          <w:rStyle w:val="mi"/>
          <w:rFonts w:asciiTheme="minorHAnsi" w:eastAsia="Times New Roman" w:hAnsiTheme="minorHAnsi" w:cs="STIXGeneral-Italic"/>
          <w:color w:val="000000"/>
          <w:bdr w:val="none" w:sz="0" w:space="0" w:color="auto" w:frame="1"/>
          <w:shd w:val="clear" w:color="auto" w:fill="FFFFFF"/>
        </w:rPr>
        <w:t xml:space="preserve"> </w:t>
      </w:r>
      <w:r w:rsidRPr="00AF2A71">
        <w:rPr>
          <w:rStyle w:val="mi"/>
          <w:rFonts w:asciiTheme="minorHAnsi" w:eastAsia="Times New Roman" w:hAnsiTheme="minorHAnsi" w:cs="STIXGeneral-Italic"/>
          <w:color w:val="000000"/>
          <w:bdr w:val="none" w:sz="0" w:space="0" w:color="auto" w:frame="1"/>
          <w:shd w:val="clear" w:color="auto" w:fill="FFFFFF"/>
        </w:rPr>
        <w:t>β</w:t>
      </w:r>
      <w:r>
        <w:rPr>
          <w:rStyle w:val="mi"/>
          <w:rFonts w:asciiTheme="minorHAnsi" w:eastAsia="Times New Roman" w:hAnsiTheme="minorHAnsi" w:cs="STIXGeneral-Italic"/>
          <w:color w:val="000000"/>
          <w:bdr w:val="none" w:sz="0" w:space="0" w:color="auto" w:frame="1"/>
          <w:shd w:val="clear" w:color="auto" w:fill="FFFFFF"/>
          <w:vertAlign w:val="subscript"/>
        </w:rPr>
        <w:t>2</w:t>
      </w:r>
      <w:r>
        <w:rPr>
          <w:rStyle w:val="mi"/>
          <w:rFonts w:asciiTheme="minorHAnsi" w:eastAsia="Times New Roman" w:hAnsiTheme="minorHAnsi" w:cs="STIXGeneral-Italic"/>
          <w:color w:val="000000"/>
          <w:bdr w:val="none" w:sz="0" w:space="0" w:color="auto" w:frame="1"/>
          <w:shd w:val="clear" w:color="auto" w:fill="FFFFFF"/>
        </w:rPr>
        <w:t xml:space="preserve"> =</w:t>
      </w:r>
      <w:r w:rsidR="00805570">
        <w:rPr>
          <w:rStyle w:val="mi"/>
          <w:rFonts w:asciiTheme="minorHAnsi" w:eastAsia="Times New Roman" w:hAnsiTheme="minorHAnsi" w:cs="STIXGeneral-Italic"/>
          <w:color w:val="000000"/>
          <w:bdr w:val="none" w:sz="0" w:space="0" w:color="auto" w:frame="1"/>
          <w:shd w:val="clear" w:color="auto" w:fill="FFFFFF"/>
        </w:rPr>
        <w:t xml:space="preserve"> 0.002,</w:t>
      </w:r>
      <w:r>
        <w:rPr>
          <w:rStyle w:val="mi"/>
          <w:rFonts w:asciiTheme="minorHAnsi" w:eastAsia="Times New Roman" w:hAnsiTheme="minorHAnsi" w:cs="STIXGeneral-Italic"/>
          <w:color w:val="000000"/>
          <w:bdr w:val="none" w:sz="0" w:space="0" w:color="auto" w:frame="1"/>
          <w:shd w:val="clear" w:color="auto" w:fill="FFFFFF"/>
        </w:rPr>
        <w:t xml:space="preserve"> </w:t>
      </w:r>
      <w:r w:rsidRPr="00AF2A71">
        <w:rPr>
          <w:rStyle w:val="mi"/>
          <w:rFonts w:asciiTheme="minorHAnsi" w:eastAsia="Times New Roman" w:hAnsiTheme="minorHAnsi" w:cs="STIXGeneral-Italic"/>
          <w:color w:val="000000"/>
          <w:bdr w:val="none" w:sz="0" w:space="0" w:color="auto" w:frame="1"/>
          <w:shd w:val="clear" w:color="auto" w:fill="FFFFFF"/>
        </w:rPr>
        <w:t>β</w:t>
      </w:r>
      <w:r>
        <w:rPr>
          <w:rStyle w:val="mi"/>
          <w:rFonts w:asciiTheme="minorHAnsi" w:eastAsia="Times New Roman" w:hAnsiTheme="minorHAnsi" w:cs="STIXGeneral-Italic"/>
          <w:color w:val="000000"/>
          <w:bdr w:val="none" w:sz="0" w:space="0" w:color="auto" w:frame="1"/>
          <w:shd w:val="clear" w:color="auto" w:fill="FFFFFF"/>
          <w:vertAlign w:val="subscript"/>
        </w:rPr>
        <w:t>3</w:t>
      </w:r>
      <w:r>
        <w:rPr>
          <w:rFonts w:ascii="Calibri" w:hAnsi="Calibri"/>
        </w:rPr>
        <w:t xml:space="preserve"> = 0.092).</w:t>
      </w:r>
    </w:p>
    <w:p w14:paraId="35A0D81B" w14:textId="0B84074D" w:rsidR="000E2ECA" w:rsidRDefault="00504C4A" w:rsidP="000E2ECA">
      <w:pPr>
        <w:spacing w:line="480" w:lineRule="auto"/>
        <w:rPr>
          <w:rFonts w:ascii="Calibri" w:hAnsi="Calibri"/>
        </w:rPr>
      </w:pPr>
      <w:r>
        <w:rPr>
          <w:rFonts w:ascii="Calibri" w:hAnsi="Calibri"/>
        </w:rPr>
        <w:tab/>
        <w:t xml:space="preserve">Carbon degrading enzyme activity </w:t>
      </w:r>
      <w:r w:rsidR="00D26F02">
        <w:rPr>
          <w:rFonts w:ascii="Calibri" w:hAnsi="Calibri"/>
        </w:rPr>
        <w:t xml:space="preserve">was on the only significant predictor of </w:t>
      </w:r>
      <w:r w:rsidR="00D26F02">
        <w:rPr>
          <w:rFonts w:ascii="Calibri" w:hAnsi="Calibri"/>
          <w:vertAlign w:val="superscript"/>
        </w:rPr>
        <w:t>13</w:t>
      </w:r>
      <w:r w:rsidR="00D26F02">
        <w:rPr>
          <w:rFonts w:ascii="Calibri" w:hAnsi="Calibri"/>
        </w:rPr>
        <w:t>CO</w:t>
      </w:r>
      <w:r w:rsidR="00D26F02">
        <w:rPr>
          <w:rFonts w:ascii="Calibri" w:hAnsi="Calibri"/>
          <w:vertAlign w:val="subscript"/>
        </w:rPr>
        <w:t>2</w:t>
      </w:r>
      <w:r w:rsidR="00D26F02">
        <w:rPr>
          <w:rFonts w:ascii="Calibri" w:hAnsi="Calibri"/>
        </w:rPr>
        <w:t xml:space="preserve"> respiration according to this model. Table 2 shows the results of the JAGS model fit for the </w:t>
      </w:r>
      <w:r w:rsidR="00D26F02" w:rsidRPr="00755021">
        <w:rPr>
          <w:rFonts w:ascii="Calibri" w:hAnsi="Calibri" w:cs="Arial"/>
        </w:rPr>
        <w:t>∂</w:t>
      </w:r>
      <w:r w:rsidR="00D26F02" w:rsidRPr="00755021">
        <w:rPr>
          <w:rFonts w:ascii="Calibri" w:hAnsi="Calibri" w:cs="Arial"/>
          <w:vertAlign w:val="superscript"/>
        </w:rPr>
        <w:t>13</w:t>
      </w:r>
      <w:r w:rsidR="00D26F02">
        <w:rPr>
          <w:rFonts w:ascii="Calibri" w:hAnsi="Calibri" w:cs="Arial"/>
        </w:rPr>
        <w:t>C</w:t>
      </w:r>
      <w:r w:rsidR="00805570">
        <w:rPr>
          <w:rFonts w:ascii="Calibri" w:hAnsi="Calibri" w:cs="Arial"/>
        </w:rPr>
        <w:t>O</w:t>
      </w:r>
      <w:r w:rsidR="00805570">
        <w:rPr>
          <w:rFonts w:ascii="Calibri" w:hAnsi="Calibri" w:cs="Arial"/>
          <w:vertAlign w:val="subscript"/>
        </w:rPr>
        <w:t>2</w:t>
      </w:r>
      <w:r w:rsidR="00D26F02">
        <w:rPr>
          <w:rFonts w:ascii="Calibri" w:hAnsi="Calibri" w:cs="Arial"/>
        </w:rPr>
        <w:t xml:space="preserve"> model including 95% confidence intervals surrounding the estimates of each model parameter.</w:t>
      </w:r>
      <w:r w:rsidR="00D26F02">
        <w:rPr>
          <w:rFonts w:ascii="Calibri" w:hAnsi="Calibri"/>
        </w:rPr>
        <w:t xml:space="preserve"> In contrast to the </w:t>
      </w:r>
      <w:r w:rsidR="00805570">
        <w:rPr>
          <w:rFonts w:ascii="Calibri" w:hAnsi="Calibri"/>
        </w:rPr>
        <w:t xml:space="preserve">model fit for total respiration, parameter estimates in the </w:t>
      </w:r>
      <w:r w:rsidR="00805570" w:rsidRPr="00755021">
        <w:rPr>
          <w:rFonts w:ascii="Calibri" w:hAnsi="Calibri" w:cs="Arial"/>
        </w:rPr>
        <w:t>∂</w:t>
      </w:r>
      <w:r w:rsidR="00805570" w:rsidRPr="00755021">
        <w:rPr>
          <w:rFonts w:ascii="Calibri" w:hAnsi="Calibri" w:cs="Arial"/>
          <w:vertAlign w:val="superscript"/>
        </w:rPr>
        <w:t>13</w:t>
      </w:r>
      <w:r w:rsidR="00805570">
        <w:rPr>
          <w:rFonts w:ascii="Calibri" w:hAnsi="Calibri" w:cs="Arial"/>
        </w:rPr>
        <w:t>C</w:t>
      </w:r>
      <w:r w:rsidR="00805570">
        <w:rPr>
          <w:rFonts w:ascii="Calibri" w:hAnsi="Calibri" w:cs="Arial"/>
        </w:rPr>
        <w:t>O</w:t>
      </w:r>
      <w:r w:rsidR="00805570">
        <w:rPr>
          <w:rFonts w:ascii="Calibri" w:hAnsi="Calibri" w:cs="Arial"/>
          <w:vertAlign w:val="subscript"/>
        </w:rPr>
        <w:t>2</w:t>
      </w:r>
      <w:r w:rsidR="00805570">
        <w:rPr>
          <w:rFonts w:ascii="Calibri" w:hAnsi="Calibri" w:cs="Arial"/>
        </w:rPr>
        <w:t xml:space="preserve"> </w:t>
      </w:r>
      <w:r w:rsidR="00805570">
        <w:rPr>
          <w:rFonts w:ascii="Calibri" w:hAnsi="Calibri"/>
        </w:rPr>
        <w:t xml:space="preserve">  model using JAGS did not fit the coefficients producing using least square means (from lm output</w:t>
      </w:r>
      <w:r w:rsidR="00805570">
        <w:rPr>
          <w:rFonts w:ascii="Calibri" w:hAnsi="Calibri"/>
        </w:rPr>
        <w:t xml:space="preserve">: </w:t>
      </w:r>
      <w:r w:rsidR="00805570" w:rsidRPr="00AF2A71">
        <w:rPr>
          <w:rStyle w:val="mi"/>
          <w:rFonts w:asciiTheme="minorHAnsi" w:eastAsia="Times New Roman" w:hAnsiTheme="minorHAnsi" w:cs="STIXGeneral-Italic"/>
          <w:color w:val="000000"/>
          <w:bdr w:val="none" w:sz="0" w:space="0" w:color="auto" w:frame="1"/>
          <w:shd w:val="clear" w:color="auto" w:fill="FFFFFF"/>
        </w:rPr>
        <w:t>β</w:t>
      </w:r>
      <w:r w:rsidR="00805570">
        <w:rPr>
          <w:rStyle w:val="mi"/>
          <w:rFonts w:asciiTheme="minorHAnsi" w:eastAsia="Times New Roman" w:hAnsiTheme="minorHAnsi" w:cs="STIXGeneral-Italic"/>
          <w:color w:val="000000"/>
          <w:bdr w:val="none" w:sz="0" w:space="0" w:color="auto" w:frame="1"/>
          <w:shd w:val="clear" w:color="auto" w:fill="FFFFFF"/>
          <w:vertAlign w:val="subscript"/>
        </w:rPr>
        <w:t xml:space="preserve">0 </w:t>
      </w:r>
      <w:r w:rsidR="00805570">
        <w:rPr>
          <w:rStyle w:val="mi"/>
          <w:rFonts w:asciiTheme="minorHAnsi" w:eastAsia="Times New Roman" w:hAnsiTheme="minorHAnsi" w:cs="STIXGeneral-Italic"/>
          <w:color w:val="000000"/>
          <w:bdr w:val="none" w:sz="0" w:space="0" w:color="auto" w:frame="1"/>
          <w:shd w:val="clear" w:color="auto" w:fill="FFFFFF"/>
        </w:rPr>
        <w:t>=</w:t>
      </w:r>
      <w:r w:rsidR="00805570">
        <w:rPr>
          <w:rStyle w:val="mi"/>
          <w:rFonts w:asciiTheme="minorHAnsi" w:eastAsia="Times New Roman" w:hAnsiTheme="minorHAnsi" w:cs="STIXGeneral-Italic"/>
          <w:color w:val="000000"/>
          <w:bdr w:val="none" w:sz="0" w:space="0" w:color="auto" w:frame="1"/>
          <w:shd w:val="clear" w:color="auto" w:fill="FFFFFF"/>
        </w:rPr>
        <w:t xml:space="preserve"> -3.165,</w:t>
      </w:r>
      <w:r w:rsidR="00805570">
        <w:rPr>
          <w:rStyle w:val="mi"/>
          <w:rFonts w:asciiTheme="minorHAnsi" w:eastAsia="Times New Roman" w:hAnsiTheme="minorHAnsi" w:cs="STIXGeneral-Italic"/>
          <w:color w:val="000000"/>
          <w:bdr w:val="none" w:sz="0" w:space="0" w:color="auto" w:frame="1"/>
          <w:shd w:val="clear" w:color="auto" w:fill="FFFFFF"/>
        </w:rPr>
        <w:t xml:space="preserve"> </w:t>
      </w:r>
      <w:r w:rsidR="00805570" w:rsidRPr="00AF2A71">
        <w:rPr>
          <w:rStyle w:val="mi"/>
          <w:rFonts w:asciiTheme="minorHAnsi" w:eastAsia="Times New Roman" w:hAnsiTheme="minorHAnsi" w:cs="STIXGeneral-Italic"/>
          <w:color w:val="000000"/>
          <w:bdr w:val="none" w:sz="0" w:space="0" w:color="auto" w:frame="1"/>
          <w:shd w:val="clear" w:color="auto" w:fill="FFFFFF"/>
        </w:rPr>
        <w:t>β</w:t>
      </w:r>
      <w:r w:rsidR="00805570">
        <w:rPr>
          <w:rStyle w:val="mi"/>
          <w:rFonts w:asciiTheme="minorHAnsi" w:eastAsia="Times New Roman" w:hAnsiTheme="minorHAnsi" w:cs="STIXGeneral-Italic"/>
          <w:color w:val="000000"/>
          <w:bdr w:val="none" w:sz="0" w:space="0" w:color="auto" w:frame="1"/>
          <w:shd w:val="clear" w:color="auto" w:fill="FFFFFF"/>
          <w:vertAlign w:val="subscript"/>
        </w:rPr>
        <w:t>1</w:t>
      </w:r>
      <w:r w:rsidR="00805570">
        <w:rPr>
          <w:rStyle w:val="mi"/>
          <w:rFonts w:asciiTheme="minorHAnsi" w:eastAsia="Times New Roman" w:hAnsiTheme="minorHAnsi" w:cs="STIXGeneral-Italic"/>
          <w:color w:val="000000"/>
          <w:bdr w:val="none" w:sz="0" w:space="0" w:color="auto" w:frame="1"/>
          <w:shd w:val="clear" w:color="auto" w:fill="FFFFFF"/>
        </w:rPr>
        <w:t xml:space="preserve"> </w:t>
      </w:r>
      <w:r w:rsidR="00805570">
        <w:rPr>
          <w:rStyle w:val="mi"/>
          <w:rFonts w:asciiTheme="minorHAnsi" w:eastAsia="Times New Roman" w:hAnsiTheme="minorHAnsi" w:cs="STIXGeneral-Italic"/>
          <w:color w:val="000000"/>
          <w:bdr w:val="none" w:sz="0" w:space="0" w:color="auto" w:frame="1"/>
          <w:shd w:val="clear" w:color="auto" w:fill="FFFFFF"/>
        </w:rPr>
        <w:t>= -0.268,</w:t>
      </w:r>
      <w:r w:rsidR="00805570">
        <w:rPr>
          <w:rStyle w:val="mi"/>
          <w:rFonts w:asciiTheme="minorHAnsi" w:eastAsia="Times New Roman" w:hAnsiTheme="minorHAnsi" w:cs="STIXGeneral-Italic"/>
          <w:color w:val="000000"/>
          <w:bdr w:val="none" w:sz="0" w:space="0" w:color="auto" w:frame="1"/>
          <w:shd w:val="clear" w:color="auto" w:fill="FFFFFF"/>
        </w:rPr>
        <w:t xml:space="preserve"> </w:t>
      </w:r>
      <w:r w:rsidR="00805570" w:rsidRPr="00AF2A71">
        <w:rPr>
          <w:rStyle w:val="mi"/>
          <w:rFonts w:asciiTheme="minorHAnsi" w:eastAsia="Times New Roman" w:hAnsiTheme="minorHAnsi" w:cs="STIXGeneral-Italic"/>
          <w:color w:val="000000"/>
          <w:bdr w:val="none" w:sz="0" w:space="0" w:color="auto" w:frame="1"/>
          <w:shd w:val="clear" w:color="auto" w:fill="FFFFFF"/>
        </w:rPr>
        <w:t>β</w:t>
      </w:r>
      <w:r w:rsidR="00805570">
        <w:rPr>
          <w:rStyle w:val="mi"/>
          <w:rFonts w:asciiTheme="minorHAnsi" w:eastAsia="Times New Roman" w:hAnsiTheme="minorHAnsi" w:cs="STIXGeneral-Italic"/>
          <w:color w:val="000000"/>
          <w:bdr w:val="none" w:sz="0" w:space="0" w:color="auto" w:frame="1"/>
          <w:shd w:val="clear" w:color="auto" w:fill="FFFFFF"/>
          <w:vertAlign w:val="subscript"/>
        </w:rPr>
        <w:t>2</w:t>
      </w:r>
      <w:r w:rsidR="00805570">
        <w:rPr>
          <w:rStyle w:val="mi"/>
          <w:rFonts w:asciiTheme="minorHAnsi" w:eastAsia="Times New Roman" w:hAnsiTheme="minorHAnsi" w:cs="STIXGeneral-Italic"/>
          <w:color w:val="000000"/>
          <w:bdr w:val="none" w:sz="0" w:space="0" w:color="auto" w:frame="1"/>
          <w:shd w:val="clear" w:color="auto" w:fill="FFFFFF"/>
        </w:rPr>
        <w:t xml:space="preserve"> =</w:t>
      </w:r>
      <w:r w:rsidR="00805570">
        <w:rPr>
          <w:rStyle w:val="mi"/>
          <w:rFonts w:asciiTheme="minorHAnsi" w:eastAsia="Times New Roman" w:hAnsiTheme="minorHAnsi" w:cs="STIXGeneral-Italic"/>
          <w:color w:val="000000"/>
          <w:bdr w:val="none" w:sz="0" w:space="0" w:color="auto" w:frame="1"/>
          <w:shd w:val="clear" w:color="auto" w:fill="FFFFFF"/>
        </w:rPr>
        <w:t xml:space="preserve"> -0.402,</w:t>
      </w:r>
      <w:r w:rsidR="00805570">
        <w:rPr>
          <w:rStyle w:val="mi"/>
          <w:rFonts w:asciiTheme="minorHAnsi" w:eastAsia="Times New Roman" w:hAnsiTheme="minorHAnsi" w:cs="STIXGeneral-Italic"/>
          <w:color w:val="000000"/>
          <w:bdr w:val="none" w:sz="0" w:space="0" w:color="auto" w:frame="1"/>
          <w:shd w:val="clear" w:color="auto" w:fill="FFFFFF"/>
        </w:rPr>
        <w:t xml:space="preserve"> </w:t>
      </w:r>
      <w:r w:rsidR="00805570" w:rsidRPr="00AF2A71">
        <w:rPr>
          <w:rStyle w:val="mi"/>
          <w:rFonts w:asciiTheme="minorHAnsi" w:eastAsia="Times New Roman" w:hAnsiTheme="minorHAnsi" w:cs="STIXGeneral-Italic"/>
          <w:color w:val="000000"/>
          <w:bdr w:val="none" w:sz="0" w:space="0" w:color="auto" w:frame="1"/>
          <w:shd w:val="clear" w:color="auto" w:fill="FFFFFF"/>
        </w:rPr>
        <w:t>β</w:t>
      </w:r>
      <w:r w:rsidR="00805570">
        <w:rPr>
          <w:rStyle w:val="mi"/>
          <w:rFonts w:asciiTheme="minorHAnsi" w:eastAsia="Times New Roman" w:hAnsiTheme="minorHAnsi" w:cs="STIXGeneral-Italic"/>
          <w:color w:val="000000"/>
          <w:bdr w:val="none" w:sz="0" w:space="0" w:color="auto" w:frame="1"/>
          <w:shd w:val="clear" w:color="auto" w:fill="FFFFFF"/>
          <w:vertAlign w:val="subscript"/>
        </w:rPr>
        <w:t>3</w:t>
      </w:r>
      <w:r w:rsidR="00805570">
        <w:rPr>
          <w:rFonts w:ascii="Calibri" w:hAnsi="Calibri"/>
        </w:rPr>
        <w:t xml:space="preserve"> = </w:t>
      </w:r>
      <w:r w:rsidR="00805570">
        <w:rPr>
          <w:rFonts w:ascii="Calibri" w:hAnsi="Calibri"/>
        </w:rPr>
        <w:t>1.539</w:t>
      </w:r>
      <w:r w:rsidR="00805570">
        <w:rPr>
          <w:rFonts w:ascii="Calibri" w:hAnsi="Calibri"/>
        </w:rPr>
        <w:t>).</w:t>
      </w:r>
    </w:p>
    <w:tbl>
      <w:tblPr>
        <w:tblStyle w:val="ListTable3-Accent3"/>
        <w:tblW w:w="0" w:type="auto"/>
        <w:tblLook w:val="04A0" w:firstRow="1" w:lastRow="0" w:firstColumn="1" w:lastColumn="0" w:noHBand="0" w:noVBand="1"/>
      </w:tblPr>
      <w:tblGrid>
        <w:gridCol w:w="1710"/>
        <w:gridCol w:w="1980"/>
        <w:gridCol w:w="2790"/>
        <w:gridCol w:w="2870"/>
      </w:tblGrid>
      <w:tr w:rsidR="000E2ECA" w14:paraId="62782CAE" w14:textId="77777777" w:rsidTr="007A44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10" w:type="dxa"/>
          </w:tcPr>
          <w:p w14:paraId="768F600B" w14:textId="77777777" w:rsidR="000E2ECA" w:rsidRDefault="000E2ECA" w:rsidP="007A44FA">
            <w:pPr>
              <w:spacing w:line="480" w:lineRule="auto"/>
              <w:jc w:val="center"/>
              <w:rPr>
                <w:rFonts w:ascii="Calibri" w:hAnsi="Calibri"/>
              </w:rPr>
            </w:pPr>
            <w:r>
              <w:rPr>
                <w:rFonts w:ascii="Calibri" w:hAnsi="Calibri"/>
              </w:rPr>
              <w:t>Parameter</w:t>
            </w:r>
          </w:p>
        </w:tc>
        <w:tc>
          <w:tcPr>
            <w:tcW w:w="1980" w:type="dxa"/>
          </w:tcPr>
          <w:p w14:paraId="756476D6" w14:textId="77777777" w:rsidR="000E2ECA" w:rsidRDefault="000E2ECA" w:rsidP="007A44FA">
            <w:pPr>
              <w:spacing w:line="480"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Empirical Mean</w:t>
            </w:r>
          </w:p>
        </w:tc>
        <w:tc>
          <w:tcPr>
            <w:tcW w:w="2790" w:type="dxa"/>
          </w:tcPr>
          <w:p w14:paraId="2A2FDEDD" w14:textId="77777777" w:rsidR="000E2ECA" w:rsidRDefault="000E2ECA" w:rsidP="007A44FA">
            <w:pPr>
              <w:spacing w:line="480"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Standard Deviation</w:t>
            </w:r>
          </w:p>
        </w:tc>
        <w:tc>
          <w:tcPr>
            <w:tcW w:w="2870" w:type="dxa"/>
          </w:tcPr>
          <w:p w14:paraId="09858627" w14:textId="77777777" w:rsidR="000E2ECA" w:rsidRDefault="000E2ECA" w:rsidP="007A44FA">
            <w:pPr>
              <w:spacing w:line="480"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95% Confidence Interval</w:t>
            </w:r>
          </w:p>
        </w:tc>
      </w:tr>
      <w:tr w:rsidR="000E2ECA" w:rsidRPr="00B013B2" w14:paraId="770947F1" w14:textId="77777777" w:rsidTr="007A44F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1710" w:type="dxa"/>
          </w:tcPr>
          <w:p w14:paraId="3756F6FD" w14:textId="77777777" w:rsidR="000E2ECA" w:rsidRPr="00B013B2" w:rsidRDefault="000E2ECA" w:rsidP="007A44FA">
            <w:pPr>
              <w:spacing w:line="480" w:lineRule="auto"/>
              <w:jc w:val="center"/>
              <w:rPr>
                <w:rFonts w:ascii="Calibri" w:hAnsi="Calibri"/>
                <w:color w:val="000000" w:themeColor="text1"/>
              </w:rPr>
            </w:pPr>
            <w:r w:rsidRPr="00B013B2">
              <w:rPr>
                <w:rStyle w:val="mi"/>
                <w:rFonts w:ascii="Cambria Math" w:eastAsia="Times New Roman" w:hAnsi="Cambria Math" w:cs="STIXGeneral-Italic"/>
                <w:color w:val="000000" w:themeColor="text1"/>
                <w:bdr w:val="none" w:sz="0" w:space="0" w:color="auto" w:frame="1"/>
                <w:shd w:val="clear" w:color="auto" w:fill="FFFFFF"/>
              </w:rPr>
              <w:t>β</w:t>
            </w:r>
            <w:r w:rsidRPr="00B013B2">
              <w:rPr>
                <w:rStyle w:val="mi"/>
                <w:rFonts w:ascii="Cambria Math" w:eastAsia="Times New Roman" w:hAnsi="Cambria Math" w:cs="STIXGeneral-Italic"/>
                <w:color w:val="000000" w:themeColor="text1"/>
                <w:bdr w:val="none" w:sz="0" w:space="0" w:color="auto" w:frame="1"/>
                <w:shd w:val="clear" w:color="auto" w:fill="FFFFFF"/>
                <w:vertAlign w:val="subscript"/>
              </w:rPr>
              <w:t xml:space="preserve"> 0</w:t>
            </w:r>
          </w:p>
        </w:tc>
        <w:tc>
          <w:tcPr>
            <w:tcW w:w="1980" w:type="dxa"/>
          </w:tcPr>
          <w:p w14:paraId="1E4E1158" w14:textId="4432EBDB" w:rsidR="000E2ECA" w:rsidRPr="00B013B2" w:rsidRDefault="007E4DEB" w:rsidP="007A4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Monaco" w:hAnsi="Monaco" w:cs="Courier New"/>
                <w:color w:val="000000" w:themeColor="text1"/>
                <w:sz w:val="18"/>
                <w:szCs w:val="18"/>
              </w:rPr>
            </w:pPr>
            <w:r>
              <w:rPr>
                <w:rFonts w:ascii="Monaco" w:hAnsi="Monaco" w:cs="Courier New"/>
                <w:color w:val="000000" w:themeColor="text1"/>
                <w:sz w:val="18"/>
                <w:szCs w:val="18"/>
              </w:rPr>
              <w:t>0</w:t>
            </w:r>
            <w:r w:rsidRPr="007E4DEB">
              <w:rPr>
                <w:rFonts w:ascii="Calibri" w:hAnsi="Calibri"/>
              </w:rPr>
              <w:t>.008</w:t>
            </w:r>
          </w:p>
        </w:tc>
        <w:tc>
          <w:tcPr>
            <w:tcW w:w="2790" w:type="dxa"/>
          </w:tcPr>
          <w:p w14:paraId="33FC10BF" w14:textId="68BDB4DB" w:rsidR="000E2ECA" w:rsidRPr="00B013B2" w:rsidRDefault="007E4DEB" w:rsidP="007A44FA">
            <w:pPr>
              <w:spacing w:line="48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1.000</w:t>
            </w:r>
          </w:p>
        </w:tc>
        <w:tc>
          <w:tcPr>
            <w:tcW w:w="2870" w:type="dxa"/>
          </w:tcPr>
          <w:p w14:paraId="681B3691" w14:textId="0010D321" w:rsidR="000E2ECA" w:rsidRPr="00B013B2" w:rsidRDefault="007E4DEB" w:rsidP="007A44FA">
            <w:pPr>
              <w:spacing w:line="480" w:lineRule="auto"/>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r>
              <w:rPr>
                <w:rFonts w:ascii="Calibri" w:hAnsi="Calibri"/>
                <w:color w:val="000000" w:themeColor="text1"/>
              </w:rPr>
              <w:t>[-1.</w:t>
            </w:r>
            <w:proofErr w:type="gramStart"/>
            <w:r>
              <w:rPr>
                <w:rFonts w:ascii="Calibri" w:hAnsi="Calibri"/>
                <w:color w:val="000000" w:themeColor="text1"/>
              </w:rPr>
              <w:t>960</w:t>
            </w:r>
            <w:r w:rsidR="000E2ECA">
              <w:rPr>
                <w:rFonts w:ascii="Calibri" w:hAnsi="Calibri"/>
                <w:color w:val="000000" w:themeColor="text1"/>
              </w:rPr>
              <w:t xml:space="preserve"> :</w:t>
            </w:r>
            <w:proofErr w:type="gramEnd"/>
            <w:r w:rsidR="000E2ECA">
              <w:rPr>
                <w:rFonts w:ascii="Calibri" w:hAnsi="Calibri"/>
                <w:color w:val="000000" w:themeColor="text1"/>
              </w:rPr>
              <w:t xml:space="preserve"> </w:t>
            </w:r>
            <w:r>
              <w:rPr>
                <w:rFonts w:ascii="Calibri" w:hAnsi="Calibri"/>
                <w:color w:val="000000" w:themeColor="text1"/>
              </w:rPr>
              <w:t>1.970</w:t>
            </w:r>
            <w:r w:rsidR="000E2ECA">
              <w:rPr>
                <w:rFonts w:ascii="Calibri" w:hAnsi="Calibri"/>
                <w:color w:val="000000" w:themeColor="text1"/>
              </w:rPr>
              <w:t>]</w:t>
            </w:r>
          </w:p>
        </w:tc>
      </w:tr>
      <w:tr w:rsidR="000E2ECA" w14:paraId="0DEF6874" w14:textId="77777777" w:rsidTr="007A44FA">
        <w:trPr>
          <w:trHeight w:hRule="exact" w:val="432"/>
        </w:trPr>
        <w:tc>
          <w:tcPr>
            <w:cnfStyle w:val="001000000000" w:firstRow="0" w:lastRow="0" w:firstColumn="1" w:lastColumn="0" w:oddVBand="0" w:evenVBand="0" w:oddHBand="0" w:evenHBand="0" w:firstRowFirstColumn="0" w:firstRowLastColumn="0" w:lastRowFirstColumn="0" w:lastRowLastColumn="0"/>
            <w:tcW w:w="1710" w:type="dxa"/>
          </w:tcPr>
          <w:p w14:paraId="3A19DEA3" w14:textId="77777777" w:rsidR="000E2ECA" w:rsidRPr="00E641B6" w:rsidRDefault="000E2ECA" w:rsidP="007A44FA">
            <w:pPr>
              <w:spacing w:line="480" w:lineRule="auto"/>
              <w:jc w:val="center"/>
              <w:rPr>
                <w:rFonts w:ascii="Calibri" w:hAnsi="Calibri"/>
              </w:rPr>
            </w:pPr>
            <w:r w:rsidRPr="00E641B6">
              <w:rPr>
                <w:rStyle w:val="mi"/>
                <w:rFonts w:ascii="Cambria Math" w:eastAsia="Times New Roman" w:hAnsi="Cambria Math" w:cs="STIXGeneral-Italic"/>
                <w:color w:val="000000"/>
                <w:bdr w:val="none" w:sz="0" w:space="0" w:color="auto" w:frame="1"/>
                <w:shd w:val="clear" w:color="auto" w:fill="FFFFFF"/>
              </w:rPr>
              <w:t>β</w:t>
            </w:r>
            <w:r w:rsidRPr="00E641B6">
              <w:rPr>
                <w:rStyle w:val="mi"/>
                <w:rFonts w:ascii="Cambria Math" w:eastAsia="Times New Roman" w:hAnsi="Cambria Math" w:cs="STIXGeneral-Italic"/>
                <w:color w:val="000000"/>
                <w:bdr w:val="none" w:sz="0" w:space="0" w:color="auto" w:frame="1"/>
                <w:shd w:val="clear" w:color="auto" w:fill="FFFFFF"/>
                <w:vertAlign w:val="subscript"/>
              </w:rPr>
              <w:t xml:space="preserve"> 1</w:t>
            </w:r>
          </w:p>
        </w:tc>
        <w:tc>
          <w:tcPr>
            <w:tcW w:w="1980" w:type="dxa"/>
          </w:tcPr>
          <w:p w14:paraId="0D7EF73F" w14:textId="629A7CAB" w:rsidR="000E2ECA" w:rsidRPr="0073265D" w:rsidRDefault="007E4DEB" w:rsidP="007A4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Monaco" w:hAnsi="Monaco" w:cs="Courier New"/>
                <w:color w:val="000000" w:themeColor="text1"/>
                <w:sz w:val="18"/>
                <w:szCs w:val="18"/>
              </w:rPr>
            </w:pPr>
            <w:r w:rsidRPr="007E4DEB">
              <w:rPr>
                <w:rFonts w:ascii="Calibri" w:hAnsi="Calibri"/>
              </w:rPr>
              <w:t>0.270</w:t>
            </w:r>
          </w:p>
        </w:tc>
        <w:tc>
          <w:tcPr>
            <w:tcW w:w="2790" w:type="dxa"/>
          </w:tcPr>
          <w:p w14:paraId="5ADFF22B" w14:textId="444BED4B" w:rsidR="000E2ECA" w:rsidRDefault="000E2ECA" w:rsidP="007A44FA">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r w:rsidR="007E4DEB">
              <w:rPr>
                <w:rFonts w:ascii="Calibri" w:hAnsi="Calibri"/>
              </w:rPr>
              <w:t>120</w:t>
            </w:r>
          </w:p>
        </w:tc>
        <w:tc>
          <w:tcPr>
            <w:tcW w:w="2870" w:type="dxa"/>
          </w:tcPr>
          <w:p w14:paraId="5C5A43FF" w14:textId="3D8D69E4" w:rsidR="000E2ECA" w:rsidRDefault="007E4DEB" w:rsidP="007A44FA">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color w:val="000000" w:themeColor="text1"/>
              </w:rPr>
              <w:t>[</w:t>
            </w:r>
            <w:proofErr w:type="gramStart"/>
            <w:r>
              <w:rPr>
                <w:rFonts w:ascii="Calibri" w:hAnsi="Calibri"/>
                <w:color w:val="000000" w:themeColor="text1"/>
              </w:rPr>
              <w:t>0.035</w:t>
            </w:r>
            <w:r w:rsidR="000E2ECA">
              <w:rPr>
                <w:rFonts w:ascii="Calibri" w:hAnsi="Calibri"/>
                <w:color w:val="000000" w:themeColor="text1"/>
              </w:rPr>
              <w:t xml:space="preserve"> :</w:t>
            </w:r>
            <w:proofErr w:type="gramEnd"/>
            <w:r w:rsidR="000E2ECA">
              <w:rPr>
                <w:rFonts w:ascii="Calibri" w:hAnsi="Calibri"/>
                <w:color w:val="000000" w:themeColor="text1"/>
              </w:rPr>
              <w:t xml:space="preserve"> </w:t>
            </w:r>
            <w:r>
              <w:rPr>
                <w:rFonts w:ascii="Calibri" w:hAnsi="Calibri"/>
                <w:color w:val="000000" w:themeColor="text1"/>
              </w:rPr>
              <w:t>0.505</w:t>
            </w:r>
            <w:r w:rsidR="000E2ECA">
              <w:rPr>
                <w:rFonts w:ascii="Calibri" w:hAnsi="Calibri"/>
                <w:color w:val="000000" w:themeColor="text1"/>
              </w:rPr>
              <w:t>]</w:t>
            </w:r>
          </w:p>
        </w:tc>
      </w:tr>
      <w:tr w:rsidR="000E2ECA" w14:paraId="1019BEBD" w14:textId="77777777" w:rsidTr="007A44F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1710" w:type="dxa"/>
          </w:tcPr>
          <w:p w14:paraId="3486E350" w14:textId="77777777" w:rsidR="000E2ECA" w:rsidRPr="00E641B6" w:rsidRDefault="000E2ECA" w:rsidP="007A44FA">
            <w:pPr>
              <w:spacing w:line="480" w:lineRule="auto"/>
              <w:jc w:val="center"/>
              <w:rPr>
                <w:rFonts w:ascii="Calibri" w:hAnsi="Calibri"/>
              </w:rPr>
            </w:pPr>
            <w:r w:rsidRPr="00E641B6">
              <w:rPr>
                <w:rStyle w:val="mi"/>
                <w:rFonts w:ascii="Cambria Math" w:eastAsia="Times New Roman" w:hAnsi="Cambria Math" w:cs="STIXGeneral-Italic"/>
                <w:color w:val="000000"/>
                <w:bdr w:val="none" w:sz="0" w:space="0" w:color="auto" w:frame="1"/>
                <w:shd w:val="clear" w:color="auto" w:fill="FFFFFF"/>
              </w:rPr>
              <w:t>β</w:t>
            </w:r>
            <w:r w:rsidRPr="00E641B6">
              <w:rPr>
                <w:rStyle w:val="mi"/>
                <w:rFonts w:ascii="Cambria Math" w:eastAsia="Times New Roman" w:hAnsi="Cambria Math" w:cs="STIXGeneral-Italic"/>
                <w:color w:val="000000"/>
                <w:bdr w:val="none" w:sz="0" w:space="0" w:color="auto" w:frame="1"/>
                <w:shd w:val="clear" w:color="auto" w:fill="FFFFFF"/>
                <w:vertAlign w:val="subscript"/>
              </w:rPr>
              <w:t xml:space="preserve"> 2</w:t>
            </w:r>
          </w:p>
        </w:tc>
        <w:tc>
          <w:tcPr>
            <w:tcW w:w="1980" w:type="dxa"/>
          </w:tcPr>
          <w:p w14:paraId="35CB3E3E" w14:textId="7F93BAE9" w:rsidR="000E2ECA" w:rsidRPr="0073265D" w:rsidRDefault="007E4DEB" w:rsidP="007A4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Monaco" w:hAnsi="Monaco" w:cs="Courier New"/>
                <w:color w:val="000000" w:themeColor="text1"/>
                <w:sz w:val="18"/>
                <w:szCs w:val="18"/>
              </w:rPr>
            </w:pPr>
            <w:r>
              <w:rPr>
                <w:rFonts w:ascii="Calibri" w:hAnsi="Calibri"/>
              </w:rPr>
              <w:t>-0.323</w:t>
            </w:r>
          </w:p>
        </w:tc>
        <w:tc>
          <w:tcPr>
            <w:tcW w:w="2790" w:type="dxa"/>
          </w:tcPr>
          <w:p w14:paraId="511FA39E" w14:textId="4AD72DDB" w:rsidR="000E2ECA" w:rsidRDefault="000E2ECA" w:rsidP="007A44FA">
            <w:pPr>
              <w:spacing w:line="48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r w:rsidR="007E4DEB">
              <w:rPr>
                <w:rFonts w:ascii="Calibri" w:hAnsi="Calibri"/>
              </w:rPr>
              <w:t>209</w:t>
            </w:r>
          </w:p>
        </w:tc>
        <w:tc>
          <w:tcPr>
            <w:tcW w:w="2870" w:type="dxa"/>
          </w:tcPr>
          <w:p w14:paraId="45D4CF19" w14:textId="24E67AC2" w:rsidR="000E2ECA" w:rsidRDefault="007E4DEB" w:rsidP="007A44FA">
            <w:pPr>
              <w:spacing w:line="48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color w:val="000000" w:themeColor="text1"/>
              </w:rPr>
              <w:t>[-0.</w:t>
            </w:r>
            <w:proofErr w:type="gramStart"/>
            <w:r>
              <w:rPr>
                <w:rFonts w:ascii="Calibri" w:hAnsi="Calibri"/>
                <w:color w:val="000000" w:themeColor="text1"/>
              </w:rPr>
              <w:t>728</w:t>
            </w:r>
            <w:r w:rsidR="000E2ECA">
              <w:rPr>
                <w:rFonts w:ascii="Calibri" w:hAnsi="Calibri"/>
                <w:color w:val="000000" w:themeColor="text1"/>
              </w:rPr>
              <w:t xml:space="preserve"> :</w:t>
            </w:r>
            <w:proofErr w:type="gramEnd"/>
            <w:r w:rsidR="000E2ECA">
              <w:rPr>
                <w:rFonts w:ascii="Calibri" w:hAnsi="Calibri"/>
                <w:color w:val="000000" w:themeColor="text1"/>
              </w:rPr>
              <w:t xml:space="preserve"> </w:t>
            </w:r>
            <w:r>
              <w:rPr>
                <w:rFonts w:ascii="Calibri" w:hAnsi="Calibri"/>
                <w:color w:val="000000" w:themeColor="text1"/>
              </w:rPr>
              <w:t>0.090</w:t>
            </w:r>
            <w:r w:rsidR="000E2ECA">
              <w:rPr>
                <w:rFonts w:ascii="Calibri" w:hAnsi="Calibri"/>
                <w:color w:val="000000" w:themeColor="text1"/>
              </w:rPr>
              <w:t>]</w:t>
            </w:r>
          </w:p>
        </w:tc>
      </w:tr>
      <w:tr w:rsidR="000E2ECA" w14:paraId="77190EF4" w14:textId="77777777" w:rsidTr="007A44FA">
        <w:trPr>
          <w:trHeight w:hRule="exact" w:val="432"/>
        </w:trPr>
        <w:tc>
          <w:tcPr>
            <w:cnfStyle w:val="001000000000" w:firstRow="0" w:lastRow="0" w:firstColumn="1" w:lastColumn="0" w:oddVBand="0" w:evenVBand="0" w:oddHBand="0" w:evenHBand="0" w:firstRowFirstColumn="0" w:firstRowLastColumn="0" w:lastRowFirstColumn="0" w:lastRowLastColumn="0"/>
            <w:tcW w:w="1710" w:type="dxa"/>
          </w:tcPr>
          <w:p w14:paraId="46B7052B" w14:textId="77777777" w:rsidR="000E2ECA" w:rsidRPr="00E641B6" w:rsidRDefault="000E2ECA" w:rsidP="007A44FA">
            <w:pPr>
              <w:spacing w:line="480" w:lineRule="auto"/>
              <w:jc w:val="center"/>
              <w:rPr>
                <w:rFonts w:ascii="Calibri" w:hAnsi="Calibri"/>
              </w:rPr>
            </w:pPr>
            <w:r w:rsidRPr="00E641B6">
              <w:rPr>
                <w:rStyle w:val="mi"/>
                <w:rFonts w:ascii="Cambria Math" w:eastAsia="Times New Roman" w:hAnsi="Cambria Math" w:cs="STIXGeneral-Italic"/>
                <w:color w:val="000000"/>
                <w:bdr w:val="none" w:sz="0" w:space="0" w:color="auto" w:frame="1"/>
                <w:shd w:val="clear" w:color="auto" w:fill="FFFFFF"/>
              </w:rPr>
              <w:t>β</w:t>
            </w:r>
            <w:r w:rsidRPr="00E641B6">
              <w:rPr>
                <w:rStyle w:val="mi"/>
                <w:rFonts w:ascii="Cambria Math" w:eastAsia="Times New Roman" w:hAnsi="Cambria Math" w:cs="STIXGeneral-Italic"/>
                <w:color w:val="000000"/>
                <w:bdr w:val="none" w:sz="0" w:space="0" w:color="auto" w:frame="1"/>
                <w:shd w:val="clear" w:color="auto" w:fill="FFFFFF"/>
                <w:vertAlign w:val="subscript"/>
              </w:rPr>
              <w:t xml:space="preserve"> 3</w:t>
            </w:r>
          </w:p>
        </w:tc>
        <w:tc>
          <w:tcPr>
            <w:tcW w:w="1980" w:type="dxa"/>
          </w:tcPr>
          <w:p w14:paraId="764E1869" w14:textId="10DE71F9" w:rsidR="000E2ECA" w:rsidRPr="0073265D" w:rsidRDefault="007E4DEB" w:rsidP="007A4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Monaco" w:hAnsi="Monaco" w:cs="Courier New"/>
                <w:color w:val="000000" w:themeColor="text1"/>
                <w:sz w:val="18"/>
                <w:szCs w:val="18"/>
              </w:rPr>
            </w:pPr>
            <w:r>
              <w:rPr>
                <w:rFonts w:ascii="Calibri" w:hAnsi="Calibri"/>
              </w:rPr>
              <w:t>0.651</w:t>
            </w:r>
          </w:p>
        </w:tc>
        <w:tc>
          <w:tcPr>
            <w:tcW w:w="2790" w:type="dxa"/>
          </w:tcPr>
          <w:p w14:paraId="2D0B7386" w14:textId="1F4EFDAC" w:rsidR="000E2ECA" w:rsidRDefault="007E4DEB" w:rsidP="007A44FA">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0.749</w:t>
            </w:r>
          </w:p>
        </w:tc>
        <w:tc>
          <w:tcPr>
            <w:tcW w:w="2870" w:type="dxa"/>
          </w:tcPr>
          <w:p w14:paraId="2B5BAD6E" w14:textId="5DE9BCC4" w:rsidR="000E2ECA" w:rsidRDefault="007E4DEB" w:rsidP="007A44FA">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color w:val="000000" w:themeColor="text1"/>
              </w:rPr>
              <w:t>[-0.</w:t>
            </w:r>
            <w:proofErr w:type="gramStart"/>
            <w:r>
              <w:rPr>
                <w:rFonts w:ascii="Calibri" w:hAnsi="Calibri"/>
                <w:color w:val="000000" w:themeColor="text1"/>
              </w:rPr>
              <w:t>841</w:t>
            </w:r>
            <w:r w:rsidR="000E2ECA">
              <w:rPr>
                <w:rFonts w:ascii="Calibri" w:hAnsi="Calibri"/>
                <w:color w:val="000000" w:themeColor="text1"/>
              </w:rPr>
              <w:t xml:space="preserve"> :</w:t>
            </w:r>
            <w:proofErr w:type="gramEnd"/>
            <w:r w:rsidR="000E2ECA">
              <w:rPr>
                <w:rFonts w:ascii="Calibri" w:hAnsi="Calibri"/>
                <w:color w:val="000000" w:themeColor="text1"/>
              </w:rPr>
              <w:t xml:space="preserve"> </w:t>
            </w:r>
            <w:r>
              <w:rPr>
                <w:rFonts w:ascii="Calibri" w:hAnsi="Calibri"/>
                <w:color w:val="000000" w:themeColor="text1"/>
              </w:rPr>
              <w:t>2.102</w:t>
            </w:r>
            <w:r w:rsidR="000E2ECA">
              <w:rPr>
                <w:rFonts w:ascii="Calibri" w:hAnsi="Calibri"/>
                <w:color w:val="000000" w:themeColor="text1"/>
              </w:rPr>
              <w:t>]</w:t>
            </w:r>
          </w:p>
        </w:tc>
      </w:tr>
    </w:tbl>
    <w:p w14:paraId="6D424580" w14:textId="1E312887" w:rsidR="000E2ECA" w:rsidRDefault="000E2ECA" w:rsidP="001D6C9E">
      <w:pPr>
        <w:rPr>
          <w:rFonts w:ascii="Calibri" w:hAnsi="Calibri"/>
        </w:rPr>
      </w:pPr>
      <w:r>
        <w:rPr>
          <w:rFonts w:ascii="Calibri" w:hAnsi="Calibri"/>
          <w:b/>
        </w:rPr>
        <w:t>Tab</w:t>
      </w:r>
      <w:r w:rsidR="007E4DEB">
        <w:rPr>
          <w:rFonts w:ascii="Calibri" w:hAnsi="Calibri"/>
          <w:b/>
        </w:rPr>
        <w:t>le 2</w:t>
      </w:r>
      <w:r>
        <w:rPr>
          <w:rFonts w:ascii="Calibri" w:hAnsi="Calibri"/>
          <w:b/>
        </w:rPr>
        <w:t>:</w:t>
      </w:r>
      <w:r>
        <w:rPr>
          <w:rFonts w:ascii="Calibri" w:hAnsi="Calibri"/>
        </w:rPr>
        <w:t xml:space="preserve"> Model fit results for </w:t>
      </w:r>
      <w:r w:rsidR="007E4DEB" w:rsidRPr="00755021">
        <w:rPr>
          <w:rFonts w:ascii="Calibri" w:hAnsi="Calibri" w:cs="Arial"/>
        </w:rPr>
        <w:t>∂</w:t>
      </w:r>
      <w:r w:rsidR="007E4DEB" w:rsidRPr="00755021">
        <w:rPr>
          <w:rFonts w:ascii="Calibri" w:hAnsi="Calibri" w:cs="Arial"/>
          <w:vertAlign w:val="superscript"/>
        </w:rPr>
        <w:t>13</w:t>
      </w:r>
      <w:r w:rsidR="007E4DEB">
        <w:rPr>
          <w:rFonts w:ascii="Calibri" w:hAnsi="Calibri" w:cs="Arial"/>
        </w:rPr>
        <w:t>CO</w:t>
      </w:r>
      <w:r w:rsidR="007E4DEB">
        <w:rPr>
          <w:rFonts w:ascii="Calibri" w:hAnsi="Calibri" w:cs="Arial"/>
          <w:vertAlign w:val="subscript"/>
        </w:rPr>
        <w:t>2</w:t>
      </w:r>
      <w:r>
        <w:rPr>
          <w:rFonts w:ascii="Calibri" w:hAnsi="Calibri"/>
        </w:rPr>
        <w:t xml:space="preserve">. Parameter </w:t>
      </w:r>
      <w:r w:rsidRPr="00E641B6">
        <w:rPr>
          <w:rStyle w:val="mi"/>
          <w:rFonts w:ascii="Cambria Math" w:eastAsia="Times New Roman" w:hAnsi="Cambria Math" w:cs="STIXGeneral-Italic"/>
          <w:color w:val="000000"/>
          <w:bdr w:val="none" w:sz="0" w:space="0" w:color="auto" w:frame="1"/>
          <w:shd w:val="clear" w:color="auto" w:fill="FFFFFF"/>
        </w:rPr>
        <w:t>β</w:t>
      </w:r>
      <w:r w:rsidR="007E4DEB">
        <w:rPr>
          <w:rStyle w:val="mi"/>
          <w:rFonts w:ascii="Cambria Math" w:eastAsia="Times New Roman" w:hAnsi="Cambria Math" w:cs="STIXGeneral-Italic"/>
          <w:color w:val="000000"/>
          <w:bdr w:val="none" w:sz="0" w:space="0" w:color="auto" w:frame="1"/>
          <w:shd w:val="clear" w:color="auto" w:fill="FFFFFF"/>
          <w:vertAlign w:val="subscript"/>
        </w:rPr>
        <w:t>1</w:t>
      </w:r>
      <w:r>
        <w:rPr>
          <w:rStyle w:val="mi"/>
          <w:rFonts w:ascii="Cambria Math" w:eastAsia="Times New Roman" w:hAnsi="Cambria Math" w:cs="STIXGeneral-Italic"/>
          <w:color w:val="000000"/>
          <w:bdr w:val="none" w:sz="0" w:space="0" w:color="auto" w:frame="1"/>
          <w:shd w:val="clear" w:color="auto" w:fill="FFFFFF"/>
        </w:rPr>
        <w:t xml:space="preserve"> </w:t>
      </w:r>
      <w:r w:rsidRPr="001A7B71">
        <w:rPr>
          <w:rStyle w:val="mi"/>
          <w:rFonts w:ascii="Calibri" w:eastAsia="Times New Roman" w:hAnsi="Calibri" w:cs="STIXGeneral-Italic"/>
          <w:color w:val="000000"/>
          <w:bdr w:val="none" w:sz="0" w:space="0" w:color="auto" w:frame="1"/>
          <w:shd w:val="clear" w:color="auto" w:fill="FFFFFF"/>
        </w:rPr>
        <w:t>(</w:t>
      </w:r>
      <w:r w:rsidR="007E4DEB">
        <w:rPr>
          <w:rStyle w:val="mi"/>
          <w:rFonts w:ascii="Calibri" w:eastAsia="Times New Roman" w:hAnsi="Calibri" w:cs="STIXGeneral-Italic"/>
          <w:color w:val="000000"/>
          <w:bdr w:val="none" w:sz="0" w:space="0" w:color="auto" w:frame="1"/>
          <w:shd w:val="clear" w:color="auto" w:fill="FFFFFF"/>
        </w:rPr>
        <w:t>carbon degrading enzyme activity</w:t>
      </w:r>
      <w:r w:rsidRPr="001A7B71">
        <w:rPr>
          <w:rStyle w:val="mi"/>
          <w:rFonts w:ascii="Calibri" w:eastAsia="Times New Roman" w:hAnsi="Calibri" w:cs="STIXGeneral-Italic"/>
          <w:color w:val="000000"/>
          <w:bdr w:val="none" w:sz="0" w:space="0" w:color="auto" w:frame="1"/>
          <w:shd w:val="clear" w:color="auto" w:fill="FFFFFF"/>
        </w:rPr>
        <w:t>)</w:t>
      </w:r>
      <w:r w:rsidR="007E4DEB">
        <w:rPr>
          <w:rStyle w:val="mi"/>
          <w:rFonts w:ascii="Calibri" w:eastAsia="Times New Roman" w:hAnsi="Calibri" w:cs="STIXGeneral-Italic"/>
          <w:color w:val="000000"/>
          <w:bdr w:val="none" w:sz="0" w:space="0" w:color="auto" w:frame="1"/>
          <w:shd w:val="clear" w:color="auto" w:fill="FFFFFF"/>
        </w:rPr>
        <w:t xml:space="preserve"> was the only</w:t>
      </w:r>
      <w:r w:rsidRPr="001A7B71">
        <w:rPr>
          <w:rStyle w:val="mi"/>
          <w:rFonts w:ascii="Calibri" w:eastAsia="Times New Roman" w:hAnsi="Calibri" w:cs="STIXGeneral-Italic"/>
          <w:color w:val="000000"/>
          <w:bdr w:val="none" w:sz="0" w:space="0" w:color="auto" w:frame="1"/>
          <w:shd w:val="clear" w:color="auto" w:fill="FFFFFF"/>
        </w:rPr>
        <w:t xml:space="preserve"> statistically significant </w:t>
      </w:r>
      <w:r w:rsidR="007E4DEB">
        <w:rPr>
          <w:rStyle w:val="mi"/>
          <w:rFonts w:ascii="Calibri" w:eastAsia="Times New Roman" w:hAnsi="Calibri" w:cs="STIXGeneral-Italic"/>
          <w:color w:val="000000"/>
          <w:bdr w:val="none" w:sz="0" w:space="0" w:color="auto" w:frame="1"/>
          <w:shd w:val="clear" w:color="auto" w:fill="FFFFFF"/>
        </w:rPr>
        <w:t>predictor</w:t>
      </w:r>
      <w:r w:rsidRPr="001A7B71">
        <w:rPr>
          <w:rStyle w:val="mi"/>
          <w:rFonts w:ascii="Calibri" w:eastAsia="Times New Roman" w:hAnsi="Calibri" w:cs="STIXGeneral-Italic"/>
          <w:color w:val="000000"/>
          <w:bdr w:val="none" w:sz="0" w:space="0" w:color="auto" w:frame="1"/>
          <w:shd w:val="clear" w:color="auto" w:fill="FFFFFF"/>
        </w:rPr>
        <w:t xml:space="preserve"> of </w:t>
      </w:r>
      <w:r w:rsidR="007E4DEB" w:rsidRPr="00755021">
        <w:rPr>
          <w:rFonts w:ascii="Calibri" w:hAnsi="Calibri" w:cs="Arial"/>
        </w:rPr>
        <w:t>∂</w:t>
      </w:r>
      <w:r w:rsidR="007E4DEB" w:rsidRPr="00755021">
        <w:rPr>
          <w:rFonts w:ascii="Calibri" w:hAnsi="Calibri" w:cs="Arial"/>
          <w:vertAlign w:val="superscript"/>
        </w:rPr>
        <w:t>13</w:t>
      </w:r>
      <w:r w:rsidR="007E4DEB">
        <w:rPr>
          <w:rFonts w:ascii="Calibri" w:hAnsi="Calibri" w:cs="Arial"/>
        </w:rPr>
        <w:t>CO</w:t>
      </w:r>
      <w:r w:rsidR="007E4DEB">
        <w:rPr>
          <w:rFonts w:ascii="Calibri" w:hAnsi="Calibri" w:cs="Arial"/>
          <w:vertAlign w:val="subscript"/>
        </w:rPr>
        <w:t>2</w:t>
      </w:r>
      <w:r w:rsidR="007E4DEB">
        <w:rPr>
          <w:rFonts w:ascii="Calibri" w:hAnsi="Calibri" w:cs="Arial"/>
          <w:vertAlign w:val="subscript"/>
        </w:rPr>
        <w:t xml:space="preserve"> </w:t>
      </w:r>
      <w:r w:rsidR="007E4DEB">
        <w:rPr>
          <w:rFonts w:ascii="Calibri" w:hAnsi="Calibri" w:cs="Arial"/>
        </w:rPr>
        <w:t>respiration</w:t>
      </w:r>
      <w:r w:rsidRPr="001A7B71">
        <w:rPr>
          <w:rStyle w:val="mi"/>
          <w:rFonts w:ascii="Calibri" w:eastAsia="Times New Roman" w:hAnsi="Calibri" w:cs="STIXGeneral-Italic"/>
          <w:color w:val="000000"/>
          <w:bdr w:val="none" w:sz="0" w:space="0" w:color="auto" w:frame="1"/>
          <w:shd w:val="clear" w:color="auto" w:fill="FFFFFF"/>
        </w:rPr>
        <w:t xml:space="preserve">, with greater </w:t>
      </w:r>
      <w:r w:rsidR="007E4DEB">
        <w:rPr>
          <w:rStyle w:val="mi"/>
          <w:rFonts w:ascii="Calibri" w:eastAsia="Times New Roman" w:hAnsi="Calibri" w:cs="STIXGeneral-Italic"/>
          <w:color w:val="000000"/>
          <w:bdr w:val="none" w:sz="0" w:space="0" w:color="auto" w:frame="1"/>
          <w:shd w:val="clear" w:color="auto" w:fill="FFFFFF"/>
        </w:rPr>
        <w:t xml:space="preserve">carbon degrading enzyme activity contributing to higher levels of </w:t>
      </w:r>
      <w:r w:rsidR="007E4DEB">
        <w:rPr>
          <w:rStyle w:val="mi"/>
          <w:rFonts w:ascii="Calibri" w:eastAsia="Times New Roman" w:hAnsi="Calibri" w:cs="STIXGeneral-Italic"/>
          <w:color w:val="000000"/>
          <w:bdr w:val="none" w:sz="0" w:space="0" w:color="auto" w:frame="1"/>
          <w:shd w:val="clear" w:color="auto" w:fill="FFFFFF"/>
          <w:vertAlign w:val="superscript"/>
        </w:rPr>
        <w:t>13</w:t>
      </w:r>
      <w:r w:rsidR="007E4DEB">
        <w:rPr>
          <w:rStyle w:val="mi"/>
          <w:rFonts w:ascii="Calibri" w:eastAsia="Times New Roman" w:hAnsi="Calibri" w:cs="STIXGeneral-Italic"/>
          <w:color w:val="000000"/>
          <w:bdr w:val="none" w:sz="0" w:space="0" w:color="auto" w:frame="1"/>
          <w:shd w:val="clear" w:color="auto" w:fill="FFFFFF"/>
        </w:rPr>
        <w:t>CO</w:t>
      </w:r>
      <w:r w:rsidR="007E4DEB">
        <w:rPr>
          <w:rStyle w:val="mi"/>
          <w:rFonts w:ascii="Calibri" w:eastAsia="Times New Roman" w:hAnsi="Calibri" w:cs="STIXGeneral-Italic"/>
          <w:color w:val="000000"/>
          <w:bdr w:val="none" w:sz="0" w:space="0" w:color="auto" w:frame="1"/>
          <w:shd w:val="clear" w:color="auto" w:fill="FFFFFF"/>
          <w:vertAlign w:val="subscript"/>
        </w:rPr>
        <w:t>2</w:t>
      </w:r>
      <w:r w:rsidR="007E4DEB">
        <w:rPr>
          <w:rStyle w:val="mi"/>
          <w:rFonts w:ascii="Calibri" w:eastAsia="Times New Roman" w:hAnsi="Calibri" w:cs="STIXGeneral-Italic"/>
          <w:color w:val="000000"/>
          <w:bdr w:val="none" w:sz="0" w:space="0" w:color="auto" w:frame="1"/>
          <w:shd w:val="clear" w:color="auto" w:fill="FFFFFF"/>
        </w:rPr>
        <w:t xml:space="preserve"> in the CO</w:t>
      </w:r>
      <w:r w:rsidR="007E4DEB">
        <w:rPr>
          <w:rStyle w:val="mi"/>
          <w:rFonts w:ascii="Calibri" w:eastAsia="Times New Roman" w:hAnsi="Calibri" w:cs="STIXGeneral-Italic"/>
          <w:color w:val="000000"/>
          <w:bdr w:val="none" w:sz="0" w:space="0" w:color="auto" w:frame="1"/>
          <w:shd w:val="clear" w:color="auto" w:fill="FFFFFF"/>
          <w:vertAlign w:val="subscript"/>
        </w:rPr>
        <w:t>2</w:t>
      </w:r>
      <w:r w:rsidR="007E4DEB">
        <w:rPr>
          <w:rStyle w:val="mi"/>
          <w:rFonts w:ascii="Calibri" w:eastAsia="Times New Roman" w:hAnsi="Calibri" w:cs="STIXGeneral-Italic"/>
          <w:color w:val="000000"/>
          <w:bdr w:val="none" w:sz="0" w:space="0" w:color="auto" w:frame="1"/>
          <w:shd w:val="clear" w:color="auto" w:fill="FFFFFF"/>
        </w:rPr>
        <w:t xml:space="preserve"> respi</w:t>
      </w:r>
      <w:r w:rsidR="001D6C9E">
        <w:rPr>
          <w:rStyle w:val="mi"/>
          <w:rFonts w:ascii="Calibri" w:eastAsia="Times New Roman" w:hAnsi="Calibri" w:cs="STIXGeneral-Italic"/>
          <w:color w:val="000000"/>
          <w:bdr w:val="none" w:sz="0" w:space="0" w:color="auto" w:frame="1"/>
          <w:shd w:val="clear" w:color="auto" w:fill="FFFFFF"/>
        </w:rPr>
        <w:t xml:space="preserve">red from each mesocosm, indicating greater decomposition of the </w:t>
      </w:r>
      <w:r w:rsidR="001D6C9E">
        <w:rPr>
          <w:rStyle w:val="mi"/>
          <w:rFonts w:ascii="Calibri" w:eastAsia="Times New Roman" w:hAnsi="Calibri" w:cs="STIXGeneral-Italic"/>
          <w:color w:val="000000"/>
          <w:bdr w:val="none" w:sz="0" w:space="0" w:color="auto" w:frame="1"/>
          <w:shd w:val="clear" w:color="auto" w:fill="FFFFFF"/>
          <w:vertAlign w:val="superscript"/>
        </w:rPr>
        <w:t>13</w:t>
      </w:r>
      <w:r w:rsidR="001D6C9E">
        <w:rPr>
          <w:rStyle w:val="mi"/>
          <w:rFonts w:ascii="Calibri" w:eastAsia="Times New Roman" w:hAnsi="Calibri" w:cs="STIXGeneral-Italic"/>
          <w:color w:val="000000"/>
          <w:bdr w:val="none" w:sz="0" w:space="0" w:color="auto" w:frame="1"/>
          <w:shd w:val="clear" w:color="auto" w:fill="FFFFFF"/>
        </w:rPr>
        <w:t>C-labeled starch substrate.</w:t>
      </w:r>
    </w:p>
    <w:p w14:paraId="5EEC8667" w14:textId="77777777" w:rsidR="001D6C9E" w:rsidRDefault="001D6C9E" w:rsidP="001D6C9E">
      <w:pPr>
        <w:rPr>
          <w:rFonts w:ascii="Calibri" w:hAnsi="Calibri"/>
        </w:rPr>
      </w:pPr>
    </w:p>
    <w:p w14:paraId="5401BC5E" w14:textId="22712A6D" w:rsidR="00504C4A" w:rsidRDefault="00805570" w:rsidP="000E2ECA">
      <w:pPr>
        <w:spacing w:line="480" w:lineRule="auto"/>
        <w:ind w:firstLine="720"/>
        <w:rPr>
          <w:rStyle w:val="mi"/>
          <w:rFonts w:asciiTheme="minorHAnsi" w:eastAsia="Times New Roman" w:hAnsiTheme="minorHAnsi" w:cs="STIXGeneral-Italic"/>
          <w:color w:val="000000"/>
          <w:bdr w:val="none" w:sz="0" w:space="0" w:color="auto" w:frame="1"/>
          <w:shd w:val="clear" w:color="auto" w:fill="FFFFFF"/>
        </w:rPr>
      </w:pPr>
      <w:r>
        <w:rPr>
          <w:rFonts w:ascii="Calibri" w:hAnsi="Calibri"/>
        </w:rPr>
        <w:t>There was an especially large discrepancy between the estimates of the intercept (</w:t>
      </w:r>
      <w:r w:rsidRPr="00AF2A71">
        <w:rPr>
          <w:rStyle w:val="mi"/>
          <w:rFonts w:asciiTheme="minorHAnsi" w:eastAsia="Times New Roman" w:hAnsiTheme="minorHAnsi" w:cs="STIXGeneral-Italic"/>
          <w:color w:val="000000"/>
          <w:bdr w:val="none" w:sz="0" w:space="0" w:color="auto" w:frame="1"/>
          <w:shd w:val="clear" w:color="auto" w:fill="FFFFFF"/>
        </w:rPr>
        <w:t>β</w:t>
      </w:r>
      <w:r>
        <w:rPr>
          <w:rStyle w:val="mi"/>
          <w:rFonts w:asciiTheme="minorHAnsi" w:eastAsia="Times New Roman" w:hAnsiTheme="minorHAnsi" w:cs="STIXGeneral-Italic"/>
          <w:color w:val="000000"/>
          <w:bdr w:val="none" w:sz="0" w:space="0" w:color="auto" w:frame="1"/>
          <w:shd w:val="clear" w:color="auto" w:fill="FFFFFF"/>
          <w:vertAlign w:val="subscript"/>
        </w:rPr>
        <w:t>0</w:t>
      </w:r>
      <w:r>
        <w:rPr>
          <w:rStyle w:val="mi"/>
          <w:rFonts w:asciiTheme="minorHAnsi" w:eastAsia="Times New Roman" w:hAnsiTheme="minorHAnsi" w:cs="STIXGeneral-Italic"/>
          <w:color w:val="000000"/>
          <w:bdr w:val="none" w:sz="0" w:space="0" w:color="auto" w:frame="1"/>
          <w:shd w:val="clear" w:color="auto" w:fill="FFFFFF"/>
        </w:rPr>
        <w:t xml:space="preserve">), but it should be noted that the standard error associated with the least square means estimate of the intercept was associated with an extremely large standard error (47.491). Inconsistent model fit most likely results from the limitation of sampling from the posterior of a model derived from a small dataset, as the </w:t>
      </w:r>
      <w:r w:rsidRPr="00755021">
        <w:rPr>
          <w:rFonts w:ascii="Calibri" w:hAnsi="Calibri" w:cs="Arial"/>
        </w:rPr>
        <w:t>∂</w:t>
      </w:r>
      <w:r w:rsidRPr="00755021">
        <w:rPr>
          <w:rFonts w:ascii="Calibri" w:hAnsi="Calibri" w:cs="Arial"/>
          <w:vertAlign w:val="superscript"/>
        </w:rPr>
        <w:t>13</w:t>
      </w:r>
      <w:r>
        <w:rPr>
          <w:rFonts w:ascii="Calibri" w:hAnsi="Calibri" w:cs="Arial"/>
        </w:rPr>
        <w:t>CO</w:t>
      </w:r>
      <w:r>
        <w:rPr>
          <w:rFonts w:ascii="Calibri" w:hAnsi="Calibri" w:cs="Arial"/>
          <w:vertAlign w:val="subscript"/>
        </w:rPr>
        <w:t>2</w:t>
      </w:r>
      <w:r>
        <w:rPr>
          <w:rFonts w:ascii="Calibri" w:hAnsi="Calibri" w:cs="Arial"/>
        </w:rPr>
        <w:t xml:space="preserve"> respiration experiment (n = 30) was a subset of the larger total respiration experiment (n = 60)</w:t>
      </w:r>
      <w:r>
        <w:rPr>
          <w:rStyle w:val="mi"/>
          <w:rFonts w:asciiTheme="minorHAnsi" w:eastAsia="Times New Roman" w:hAnsiTheme="minorHAnsi" w:cs="STIXGeneral-Italic"/>
          <w:color w:val="000000"/>
          <w:bdr w:val="none" w:sz="0" w:space="0" w:color="auto" w:frame="1"/>
          <w:shd w:val="clear" w:color="auto" w:fill="FFFFFF"/>
        </w:rPr>
        <w:t xml:space="preserve">. </w:t>
      </w:r>
    </w:p>
    <w:p w14:paraId="49887D1F" w14:textId="4B62EE82" w:rsidR="001D6C9E" w:rsidRDefault="001D6C9E" w:rsidP="001D6C9E">
      <w:pPr>
        <w:spacing w:line="480" w:lineRule="auto"/>
        <w:rPr>
          <w:rStyle w:val="mi"/>
          <w:rFonts w:asciiTheme="minorHAnsi" w:eastAsia="Times New Roman" w:hAnsiTheme="minorHAnsi" w:cs="STIXGeneral-Italic"/>
          <w:b/>
          <w:color w:val="000000"/>
          <w:bdr w:val="none" w:sz="0" w:space="0" w:color="auto" w:frame="1"/>
          <w:shd w:val="clear" w:color="auto" w:fill="FFFFFF"/>
        </w:rPr>
      </w:pPr>
      <w:r>
        <w:rPr>
          <w:rStyle w:val="mi"/>
          <w:rFonts w:asciiTheme="minorHAnsi" w:eastAsia="Times New Roman" w:hAnsiTheme="minorHAnsi" w:cs="STIXGeneral-Italic"/>
          <w:b/>
          <w:color w:val="000000"/>
          <w:bdr w:val="none" w:sz="0" w:space="0" w:color="auto" w:frame="1"/>
          <w:shd w:val="clear" w:color="auto" w:fill="FFFFFF"/>
        </w:rPr>
        <w:t>Discussion</w:t>
      </w:r>
    </w:p>
    <w:p w14:paraId="1434DF30" w14:textId="2D3F9BD8" w:rsidR="001D6C9E" w:rsidRDefault="005B43FB" w:rsidP="005B43FB">
      <w:pPr>
        <w:spacing w:line="480" w:lineRule="auto"/>
        <w:ind w:firstLine="720"/>
        <w:rPr>
          <w:rFonts w:ascii="Calibri" w:hAnsi="Calibri" w:cs="Arial"/>
        </w:rPr>
      </w:pPr>
      <w:r>
        <w:rPr>
          <w:rStyle w:val="mi"/>
          <w:rFonts w:asciiTheme="minorHAnsi" w:eastAsia="Times New Roman" w:hAnsiTheme="minorHAnsi" w:cs="STIXGeneral-Italic"/>
          <w:color w:val="000000"/>
          <w:bdr w:val="none" w:sz="0" w:space="0" w:color="auto" w:frame="1"/>
          <w:shd w:val="clear" w:color="auto" w:fill="FFFFFF"/>
        </w:rPr>
        <w:t xml:space="preserve">The original hypothesis, that decomposition of labile carbon substrates such as the labeled </w:t>
      </w:r>
      <w:r>
        <w:rPr>
          <w:rStyle w:val="mi"/>
          <w:rFonts w:asciiTheme="minorHAnsi" w:eastAsia="Times New Roman" w:hAnsiTheme="minorHAnsi" w:cs="STIXGeneral-Italic"/>
          <w:color w:val="000000"/>
          <w:bdr w:val="none" w:sz="0" w:space="0" w:color="auto" w:frame="1"/>
          <w:shd w:val="clear" w:color="auto" w:fill="FFFFFF"/>
          <w:vertAlign w:val="superscript"/>
        </w:rPr>
        <w:t>13</w:t>
      </w:r>
      <w:r>
        <w:rPr>
          <w:rStyle w:val="mi"/>
          <w:rFonts w:asciiTheme="minorHAnsi" w:eastAsia="Times New Roman" w:hAnsiTheme="minorHAnsi" w:cs="STIXGeneral-Italic"/>
          <w:color w:val="000000"/>
          <w:bdr w:val="none" w:sz="0" w:space="0" w:color="auto" w:frame="1"/>
          <w:shd w:val="clear" w:color="auto" w:fill="FFFFFF"/>
        </w:rPr>
        <w:t xml:space="preserve">C-starch would be more closely linked to microbial activity than the decomposition of more recalcitrant substrates, was supported by the results of this study. </w:t>
      </w:r>
      <w:r w:rsidR="004B229E">
        <w:rPr>
          <w:rStyle w:val="mi"/>
          <w:rFonts w:asciiTheme="minorHAnsi" w:eastAsia="Times New Roman" w:hAnsiTheme="minorHAnsi" w:cs="STIXGeneral-Italic"/>
          <w:color w:val="000000"/>
          <w:bdr w:val="none" w:sz="0" w:space="0" w:color="auto" w:frame="1"/>
          <w:shd w:val="clear" w:color="auto" w:fill="FFFFFF"/>
        </w:rPr>
        <w:t>This work corroborates studies in other systems that have highlighted the tight relationship between microbial production of extracellular enzymes and the decomposition of labile carbon substrates that serve as sources of energy and carbon for biomass incorporation (</w:t>
      </w:r>
      <w:proofErr w:type="spellStart"/>
      <w:r w:rsidR="004B229E" w:rsidRPr="00715A97">
        <w:rPr>
          <w:rFonts w:ascii="Calibri" w:hAnsi="Calibri" w:cs="Arial"/>
        </w:rPr>
        <w:t>Sinsabaugh</w:t>
      </w:r>
      <w:proofErr w:type="spellEnd"/>
      <w:r w:rsidR="004B229E" w:rsidRPr="00715A97">
        <w:rPr>
          <w:rFonts w:ascii="Calibri" w:hAnsi="Calibri" w:cs="Arial"/>
        </w:rPr>
        <w:t xml:space="preserve"> 2008</w:t>
      </w:r>
      <w:r w:rsidR="004B229E">
        <w:rPr>
          <w:rFonts w:ascii="Calibri" w:hAnsi="Calibri" w:cs="Arial"/>
        </w:rPr>
        <w:t>). Given the importance of root exudates as sources of labile carbon substrates (</w:t>
      </w:r>
      <w:r w:rsidR="004B229E" w:rsidRPr="009D4C66">
        <w:rPr>
          <w:rFonts w:ascii="Calibri" w:hAnsi="Calibri" w:cs="Arial"/>
        </w:rPr>
        <w:t>Phillips et al. 2011</w:t>
      </w:r>
      <w:r w:rsidR="004B229E">
        <w:rPr>
          <w:rFonts w:ascii="Calibri" w:hAnsi="Calibri" w:cs="Arial"/>
        </w:rPr>
        <w:t xml:space="preserve">), this model should be expanded to include mesocosm proximity to vascular plants to determine if the presence of nearby roots perhaps primes the microbial community to </w:t>
      </w:r>
      <w:r w:rsidR="00635A69">
        <w:rPr>
          <w:rFonts w:ascii="Calibri" w:hAnsi="Calibri" w:cs="Arial"/>
        </w:rPr>
        <w:t xml:space="preserve">not only take advantage of the labeled-starch addition, but also degrade the more recalcitrant SOM stores that have accumulated in the bog once the more labile substrates have been consumed. </w:t>
      </w:r>
    </w:p>
    <w:p w14:paraId="5BDB764A" w14:textId="71B33FA9" w:rsidR="00635A69" w:rsidRDefault="00635A69" w:rsidP="00635A69">
      <w:pPr>
        <w:spacing w:line="480" w:lineRule="auto"/>
        <w:ind w:firstLine="720"/>
        <w:rPr>
          <w:rFonts w:ascii="Calibri" w:hAnsi="Calibri" w:cs="Arial"/>
        </w:rPr>
      </w:pPr>
      <w:r>
        <w:rPr>
          <w:rFonts w:ascii="Calibri" w:hAnsi="Calibri" w:cs="Arial"/>
        </w:rPr>
        <w:t>Our results showed that peat water saturation was the strongest predictor of total respiration. Many studies have shown that t</w:t>
      </w:r>
      <w:ins w:id="28" w:author="Jessica Moore" w:date="2016-12-22T11:29:00Z">
        <w:r w:rsidRPr="00635A69">
          <w:rPr>
            <w:rFonts w:ascii="Calibri" w:hAnsi="Calibri" w:cs="Arial"/>
          </w:rPr>
          <w:t xml:space="preserve">he combination of warming and woody plant encroachment into bogs will cause </w:t>
        </w:r>
      </w:ins>
      <w:r>
        <w:rPr>
          <w:rFonts w:ascii="Calibri" w:hAnsi="Calibri" w:cs="Arial"/>
        </w:rPr>
        <w:t>a draw-down of the water table</w:t>
      </w:r>
      <w:ins w:id="29" w:author="Jessica Moore" w:date="2016-12-22T11:29:00Z">
        <w:r w:rsidRPr="00635A69">
          <w:rPr>
            <w:rFonts w:ascii="Calibri" w:hAnsi="Calibri" w:cs="Arial"/>
          </w:rPr>
          <w:t xml:space="preserve"> in the future</w:t>
        </w:r>
      </w:ins>
      <w:r w:rsidRPr="00635A69">
        <w:rPr>
          <w:rFonts w:ascii="Calibri" w:hAnsi="Calibri" w:cs="Arial"/>
        </w:rPr>
        <w:t xml:space="preserve"> (</w:t>
      </w:r>
      <w:proofErr w:type="spellStart"/>
      <w:ins w:id="30" w:author="Microsoft Office User" w:date="2016-12-06T12:33:00Z">
        <w:r w:rsidRPr="00635A69">
          <w:rPr>
            <w:rFonts w:ascii="Calibri" w:hAnsi="Calibri" w:cs="Arial"/>
          </w:rPr>
          <w:t>McLatchey</w:t>
        </w:r>
        <w:proofErr w:type="spellEnd"/>
        <w:r w:rsidRPr="00635A69">
          <w:rPr>
            <w:rFonts w:ascii="Calibri" w:hAnsi="Calibri" w:cs="Arial"/>
          </w:rPr>
          <w:t xml:space="preserve"> and Reddy, 1998; </w:t>
        </w:r>
        <w:proofErr w:type="spellStart"/>
        <w:r w:rsidRPr="00635A69">
          <w:rPr>
            <w:rFonts w:ascii="Calibri" w:hAnsi="Calibri" w:cs="Arial"/>
          </w:rPr>
          <w:t>Gunnarsson</w:t>
        </w:r>
        <w:proofErr w:type="spellEnd"/>
        <w:r w:rsidRPr="00635A69">
          <w:rPr>
            <w:rFonts w:ascii="Calibri" w:hAnsi="Calibri" w:cs="Arial"/>
          </w:rPr>
          <w:t xml:space="preserve"> </w:t>
        </w:r>
        <w:r w:rsidRPr="00635A69">
          <w:rPr>
            <w:rFonts w:ascii="Calibri" w:hAnsi="Calibri" w:cs="Arial"/>
            <w:i/>
          </w:rPr>
          <w:t>et al.</w:t>
        </w:r>
        <w:r w:rsidRPr="00635A69">
          <w:rPr>
            <w:rFonts w:ascii="Calibri" w:hAnsi="Calibri" w:cs="Arial"/>
          </w:rPr>
          <w:t xml:space="preserve">, 2000; </w:t>
        </w:r>
        <w:proofErr w:type="spellStart"/>
        <w:r w:rsidRPr="00635A69">
          <w:rPr>
            <w:rFonts w:ascii="Calibri" w:hAnsi="Calibri" w:cs="Arial"/>
          </w:rPr>
          <w:t>Blodau</w:t>
        </w:r>
        <w:proofErr w:type="spellEnd"/>
        <w:r w:rsidRPr="00635A69">
          <w:rPr>
            <w:rFonts w:ascii="Calibri" w:hAnsi="Calibri" w:cs="Arial"/>
          </w:rPr>
          <w:t xml:space="preserve"> </w:t>
        </w:r>
        <w:r w:rsidRPr="00635A69">
          <w:rPr>
            <w:rFonts w:ascii="Calibri" w:hAnsi="Calibri" w:cs="Arial"/>
            <w:i/>
          </w:rPr>
          <w:t>et al.</w:t>
        </w:r>
        <w:r w:rsidRPr="00635A69">
          <w:rPr>
            <w:rFonts w:ascii="Calibri" w:hAnsi="Calibri" w:cs="Arial"/>
          </w:rPr>
          <w:t xml:space="preserve">, 2004; Davidson and </w:t>
        </w:r>
        <w:proofErr w:type="spellStart"/>
        <w:r w:rsidRPr="00635A69">
          <w:rPr>
            <w:rFonts w:ascii="Calibri" w:hAnsi="Calibri" w:cs="Arial"/>
          </w:rPr>
          <w:t>Janssens</w:t>
        </w:r>
        <w:proofErr w:type="spellEnd"/>
        <w:r w:rsidRPr="00635A69">
          <w:rPr>
            <w:rFonts w:ascii="Calibri" w:hAnsi="Calibri" w:cs="Arial"/>
          </w:rPr>
          <w:t xml:space="preserve">, 2006; </w:t>
        </w:r>
        <w:proofErr w:type="spellStart"/>
        <w:r w:rsidRPr="00635A69">
          <w:rPr>
            <w:rFonts w:ascii="Calibri" w:hAnsi="Calibri" w:cs="Arial"/>
          </w:rPr>
          <w:t>Delarue</w:t>
        </w:r>
        <w:proofErr w:type="spellEnd"/>
        <w:r w:rsidRPr="00635A69">
          <w:rPr>
            <w:rFonts w:ascii="Calibri" w:hAnsi="Calibri" w:cs="Arial"/>
          </w:rPr>
          <w:t xml:space="preserve"> </w:t>
        </w:r>
        <w:r w:rsidRPr="00635A69">
          <w:rPr>
            <w:rFonts w:ascii="Calibri" w:hAnsi="Calibri" w:cs="Arial"/>
            <w:i/>
          </w:rPr>
          <w:t>et al.</w:t>
        </w:r>
        <w:r w:rsidRPr="00635A69">
          <w:rPr>
            <w:rFonts w:ascii="Calibri" w:hAnsi="Calibri" w:cs="Arial"/>
          </w:rPr>
          <w:t xml:space="preserve">, 2011; </w:t>
        </w:r>
        <w:proofErr w:type="spellStart"/>
        <w:r w:rsidRPr="00635A69">
          <w:rPr>
            <w:rFonts w:ascii="Calibri" w:hAnsi="Calibri" w:cs="Arial"/>
          </w:rPr>
          <w:t>Heijmans</w:t>
        </w:r>
        <w:proofErr w:type="spellEnd"/>
        <w:r w:rsidRPr="00635A69">
          <w:rPr>
            <w:rFonts w:ascii="Calibri" w:hAnsi="Calibri" w:cs="Arial"/>
          </w:rPr>
          <w:t xml:space="preserve"> </w:t>
        </w:r>
        <w:r w:rsidRPr="00635A69">
          <w:rPr>
            <w:rFonts w:ascii="Calibri" w:hAnsi="Calibri" w:cs="Arial"/>
            <w:i/>
          </w:rPr>
          <w:t>et al.</w:t>
        </w:r>
        <w:r w:rsidRPr="00635A69">
          <w:rPr>
            <w:rFonts w:ascii="Calibri" w:hAnsi="Calibri" w:cs="Arial"/>
          </w:rPr>
          <w:t xml:space="preserve"> 2013</w:t>
        </w:r>
      </w:ins>
      <w:r w:rsidRPr="00635A69">
        <w:rPr>
          <w:rFonts w:ascii="Calibri" w:hAnsi="Calibri" w:cs="Arial"/>
        </w:rPr>
        <w:t xml:space="preserve">; </w:t>
      </w:r>
      <w:ins w:id="31" w:author="Microsoft Office User" w:date="2016-12-06T12:33:00Z">
        <w:r w:rsidRPr="00635A69">
          <w:rPr>
            <w:rFonts w:ascii="Calibri" w:hAnsi="Calibri" w:cs="Arial"/>
          </w:rPr>
          <w:t xml:space="preserve">Briones </w:t>
        </w:r>
        <w:r w:rsidRPr="00635A69">
          <w:rPr>
            <w:rFonts w:ascii="Calibri" w:hAnsi="Calibri" w:cs="Arial"/>
            <w:i/>
          </w:rPr>
          <w:t>et al.</w:t>
        </w:r>
        <w:r w:rsidRPr="00635A69">
          <w:rPr>
            <w:rFonts w:ascii="Calibri" w:hAnsi="Calibri" w:cs="Arial"/>
          </w:rPr>
          <w:t xml:space="preserve">, 2014; </w:t>
        </w:r>
        <w:proofErr w:type="spellStart"/>
        <w:r w:rsidRPr="00635A69">
          <w:rPr>
            <w:rFonts w:ascii="Calibri" w:hAnsi="Calibri" w:cs="Arial"/>
          </w:rPr>
          <w:t>Dieleman</w:t>
        </w:r>
        <w:proofErr w:type="spellEnd"/>
        <w:r w:rsidRPr="00635A69">
          <w:rPr>
            <w:rFonts w:ascii="Calibri" w:hAnsi="Calibri" w:cs="Arial"/>
          </w:rPr>
          <w:t xml:space="preserve"> </w:t>
        </w:r>
        <w:r w:rsidRPr="00635A69">
          <w:rPr>
            <w:rFonts w:ascii="Calibri" w:hAnsi="Calibri" w:cs="Arial"/>
            <w:i/>
          </w:rPr>
          <w:t>et al.</w:t>
        </w:r>
        <w:r w:rsidRPr="00635A69">
          <w:rPr>
            <w:rFonts w:ascii="Calibri" w:hAnsi="Calibri" w:cs="Arial"/>
          </w:rPr>
          <w:t xml:space="preserve">, 2015; </w:t>
        </w:r>
        <w:proofErr w:type="spellStart"/>
        <w:r w:rsidRPr="00635A69">
          <w:rPr>
            <w:rFonts w:ascii="Calibri" w:hAnsi="Calibri" w:cs="Arial"/>
          </w:rPr>
          <w:t>Pinsonneault</w:t>
        </w:r>
        <w:proofErr w:type="spellEnd"/>
        <w:r w:rsidRPr="00635A69">
          <w:rPr>
            <w:rFonts w:ascii="Calibri" w:hAnsi="Calibri" w:cs="Arial"/>
          </w:rPr>
          <w:t xml:space="preserve"> </w:t>
        </w:r>
        <w:r w:rsidRPr="00635A69">
          <w:rPr>
            <w:rFonts w:ascii="Calibri" w:hAnsi="Calibri" w:cs="Arial"/>
            <w:i/>
          </w:rPr>
          <w:t>et al.</w:t>
        </w:r>
        <w:r w:rsidRPr="00635A69">
          <w:rPr>
            <w:rFonts w:ascii="Calibri" w:hAnsi="Calibri" w:cs="Arial"/>
          </w:rPr>
          <w:t>, 2016</w:t>
        </w:r>
      </w:ins>
      <w:r w:rsidRPr="00635A69">
        <w:rPr>
          <w:rFonts w:ascii="Calibri" w:hAnsi="Calibri" w:cs="Arial"/>
        </w:rPr>
        <w:t xml:space="preserve">), </w:t>
      </w:r>
      <w:r>
        <w:rPr>
          <w:rFonts w:ascii="Calibri" w:hAnsi="Calibri" w:cs="Arial"/>
        </w:rPr>
        <w:t>making these results particularly relevant to an assessment of bog carbon stocks with climate change</w:t>
      </w:r>
      <w:ins w:id="32" w:author="Jessica Moore" w:date="2016-12-22T11:29:00Z">
        <w:r w:rsidRPr="00635A69">
          <w:rPr>
            <w:rFonts w:ascii="Calibri" w:hAnsi="Calibri" w:cs="Arial"/>
          </w:rPr>
          <w:t xml:space="preserve">. </w:t>
        </w:r>
      </w:ins>
      <w:ins w:id="33" w:author="Jessica Moore" w:date="2016-12-22T15:25:00Z">
        <w:r w:rsidRPr="00635A69">
          <w:rPr>
            <w:rFonts w:ascii="Calibri" w:hAnsi="Calibri" w:cs="Arial"/>
          </w:rPr>
          <w:t xml:space="preserve">Our results </w:t>
        </w:r>
      </w:ins>
      <w:r>
        <w:rPr>
          <w:rFonts w:ascii="Calibri" w:hAnsi="Calibri" w:cs="Arial"/>
        </w:rPr>
        <w:t>agree with those from</w:t>
      </w:r>
      <w:ins w:id="34" w:author="Jessica Moore" w:date="2016-12-22T15:25:00Z">
        <w:r w:rsidRPr="00635A69">
          <w:rPr>
            <w:rFonts w:ascii="Calibri" w:hAnsi="Calibri" w:cs="Arial"/>
          </w:rPr>
          <w:t xml:space="preserve"> a study of water draw-down in an </w:t>
        </w:r>
        <w:proofErr w:type="spellStart"/>
        <w:r w:rsidRPr="00635A69">
          <w:rPr>
            <w:rFonts w:ascii="Calibri" w:hAnsi="Calibri" w:cs="Arial"/>
          </w:rPr>
          <w:t>omb</w:t>
        </w:r>
      </w:ins>
      <w:r>
        <w:rPr>
          <w:rFonts w:ascii="Calibri" w:hAnsi="Calibri" w:cs="Arial"/>
        </w:rPr>
        <w:t>r</w:t>
      </w:r>
      <w:ins w:id="35" w:author="Jessica Moore" w:date="2016-12-22T15:25:00Z">
        <w:r w:rsidRPr="00635A69">
          <w:rPr>
            <w:rFonts w:ascii="Calibri" w:hAnsi="Calibri" w:cs="Arial"/>
          </w:rPr>
          <w:t>otrophic</w:t>
        </w:r>
        <w:proofErr w:type="spellEnd"/>
        <w:r w:rsidRPr="00635A69">
          <w:rPr>
            <w:rFonts w:ascii="Calibri" w:hAnsi="Calibri" w:cs="Arial"/>
          </w:rPr>
          <w:t xml:space="preserve"> bog in North Wales, UK (</w:t>
        </w:r>
      </w:ins>
      <w:ins w:id="36" w:author="Jessica Moore" w:date="2016-12-22T15:27:00Z">
        <w:r w:rsidRPr="00635A69">
          <w:rPr>
            <w:rFonts w:ascii="Calibri" w:hAnsi="Calibri" w:cs="Arial"/>
          </w:rPr>
          <w:t xml:space="preserve">Ellis </w:t>
        </w:r>
        <w:r w:rsidRPr="00635A69">
          <w:rPr>
            <w:rFonts w:ascii="Calibri" w:hAnsi="Calibri" w:cs="Arial"/>
            <w:i/>
          </w:rPr>
          <w:t>e</w:t>
        </w:r>
      </w:ins>
      <w:r w:rsidRPr="00635A69">
        <w:rPr>
          <w:rFonts w:ascii="Calibri" w:hAnsi="Calibri" w:cs="Arial"/>
          <w:i/>
        </w:rPr>
        <w:t>t</w:t>
      </w:r>
      <w:ins w:id="37" w:author="Jessica Moore" w:date="2016-12-22T15:27:00Z">
        <w:r w:rsidRPr="00635A69">
          <w:rPr>
            <w:rFonts w:ascii="Calibri" w:hAnsi="Calibri" w:cs="Arial"/>
            <w:i/>
          </w:rPr>
          <w:t xml:space="preserve"> al.</w:t>
        </w:r>
        <w:r w:rsidRPr="00635A69">
          <w:rPr>
            <w:rFonts w:ascii="Calibri" w:hAnsi="Calibri" w:cs="Arial"/>
          </w:rPr>
          <w:t xml:space="preserve"> 2009). </w:t>
        </w:r>
      </w:ins>
      <w:ins w:id="38" w:author="Jessica Moore" w:date="2016-12-22T15:28:00Z">
        <w:r w:rsidRPr="00635A69">
          <w:rPr>
            <w:rFonts w:ascii="Calibri" w:hAnsi="Calibri" w:cs="Arial"/>
          </w:rPr>
          <w:t>In that study, draw-down combined with elevated CO</w:t>
        </w:r>
        <w:r w:rsidRPr="00635A69">
          <w:rPr>
            <w:rFonts w:ascii="Calibri" w:hAnsi="Calibri" w:cs="Arial"/>
            <w:vertAlign w:val="subscript"/>
          </w:rPr>
          <w:t>2</w:t>
        </w:r>
        <w:r w:rsidRPr="00635A69">
          <w:rPr>
            <w:rFonts w:ascii="Calibri" w:hAnsi="Calibri" w:cs="Arial"/>
          </w:rPr>
          <w:t xml:space="preserve"> reduced decomposition </w:t>
        </w:r>
      </w:ins>
      <w:r>
        <w:rPr>
          <w:rFonts w:ascii="Calibri" w:hAnsi="Calibri" w:cs="Arial"/>
        </w:rPr>
        <w:t xml:space="preserve">by </w:t>
      </w:r>
      <w:ins w:id="39" w:author="Jessica Moore" w:date="2016-12-22T15:28:00Z">
        <w:r w:rsidRPr="00635A69">
          <w:rPr>
            <w:rFonts w:ascii="Calibri" w:hAnsi="Calibri" w:cs="Arial"/>
          </w:rPr>
          <w:t xml:space="preserve">16% compared to a control. Our results also showed </w:t>
        </w:r>
      </w:ins>
      <w:r>
        <w:rPr>
          <w:rFonts w:ascii="Calibri" w:hAnsi="Calibri" w:cs="Arial"/>
        </w:rPr>
        <w:t xml:space="preserve">that decomposition (i.e. total respiration) was lowest </w:t>
      </w:r>
      <w:ins w:id="40" w:author="Jessica Moore" w:date="2016-12-22T15:28:00Z">
        <w:r w:rsidRPr="00635A69">
          <w:rPr>
            <w:rFonts w:ascii="Calibri" w:hAnsi="Calibri" w:cs="Arial"/>
          </w:rPr>
          <w:t>where water saturation was</w:t>
        </w:r>
      </w:ins>
      <w:r>
        <w:rPr>
          <w:rFonts w:ascii="Calibri" w:hAnsi="Calibri" w:cs="Arial"/>
        </w:rPr>
        <w:t xml:space="preserve"> also</w:t>
      </w:r>
      <w:ins w:id="41" w:author="Jessica Moore" w:date="2016-12-22T15:28:00Z">
        <w:r w:rsidRPr="00635A69">
          <w:rPr>
            <w:rFonts w:ascii="Calibri" w:hAnsi="Calibri" w:cs="Arial"/>
          </w:rPr>
          <w:t xml:space="preserve"> lowest. </w:t>
        </w:r>
      </w:ins>
      <w:ins w:id="42" w:author="Jessica Moore" w:date="2016-12-22T15:36:00Z">
        <w:r w:rsidRPr="00635A69">
          <w:rPr>
            <w:rFonts w:ascii="Calibri" w:hAnsi="Calibri" w:cs="Arial"/>
          </w:rPr>
          <w:t>We hypothesize that oxygenation of the bog via</w:t>
        </w:r>
      </w:ins>
      <w:r w:rsidR="009F1B51">
        <w:rPr>
          <w:rFonts w:ascii="Calibri" w:hAnsi="Calibri" w:cs="Arial"/>
        </w:rPr>
        <w:t xml:space="preserve"> water table</w:t>
      </w:r>
      <w:ins w:id="43" w:author="Jessica Moore" w:date="2016-12-22T15:36:00Z">
        <w:r w:rsidRPr="00635A69">
          <w:rPr>
            <w:rFonts w:ascii="Calibri" w:hAnsi="Calibri" w:cs="Arial"/>
          </w:rPr>
          <w:t xml:space="preserve"> draw-down and </w:t>
        </w:r>
      </w:ins>
      <w:ins w:id="44" w:author="Jessica Moore" w:date="2016-12-22T15:43:00Z">
        <w:r w:rsidRPr="00635A69">
          <w:rPr>
            <w:rFonts w:ascii="Calibri" w:hAnsi="Calibri" w:cs="Arial"/>
          </w:rPr>
          <w:t>tree</w:t>
        </w:r>
      </w:ins>
      <w:ins w:id="45" w:author="Jessica Moore" w:date="2016-12-22T15:36:00Z">
        <w:r w:rsidRPr="00635A69">
          <w:rPr>
            <w:rFonts w:ascii="Calibri" w:hAnsi="Calibri" w:cs="Arial"/>
          </w:rPr>
          <w:t xml:space="preserve"> encroachment changes the microbial community to one that </w:t>
        </w:r>
      </w:ins>
      <w:ins w:id="46" w:author="Jessica Moore" w:date="2016-12-22T15:37:00Z">
        <w:r w:rsidRPr="00635A69">
          <w:rPr>
            <w:rFonts w:ascii="Calibri" w:hAnsi="Calibri" w:cs="Arial"/>
          </w:rPr>
          <w:t>utilizes</w:t>
        </w:r>
      </w:ins>
      <w:ins w:id="47" w:author="Jessica Moore" w:date="2016-12-22T15:36:00Z">
        <w:r w:rsidRPr="00635A69">
          <w:rPr>
            <w:rFonts w:ascii="Calibri" w:hAnsi="Calibri" w:cs="Arial"/>
          </w:rPr>
          <w:t xml:space="preserve"> </w:t>
        </w:r>
      </w:ins>
      <w:ins w:id="48" w:author="Jessica Moore" w:date="2016-12-22T15:37:00Z">
        <w:r w:rsidRPr="00635A69">
          <w:rPr>
            <w:rFonts w:ascii="Calibri" w:hAnsi="Calibri" w:cs="Arial"/>
          </w:rPr>
          <w:t>carbon less efficiently</w:t>
        </w:r>
      </w:ins>
      <w:ins w:id="49" w:author="Jessica Moore" w:date="2016-12-22T15:38:00Z">
        <w:r w:rsidRPr="00635A69">
          <w:rPr>
            <w:rFonts w:ascii="Calibri" w:hAnsi="Calibri" w:cs="Arial"/>
          </w:rPr>
          <w:t xml:space="preserve">. </w:t>
        </w:r>
      </w:ins>
    </w:p>
    <w:p w14:paraId="3F40C157" w14:textId="11E1BC94" w:rsidR="009F1B51" w:rsidRPr="009F1B51" w:rsidRDefault="009F1B51" w:rsidP="009F1B51">
      <w:pPr>
        <w:spacing w:line="480" w:lineRule="auto"/>
        <w:ind w:firstLine="720"/>
        <w:rPr>
          <w:rFonts w:ascii="Calibri" w:hAnsi="Calibri" w:cs="Arial"/>
        </w:rPr>
      </w:pPr>
      <w:r w:rsidRPr="009F1B51">
        <w:rPr>
          <w:rFonts w:ascii="Calibri" w:hAnsi="Calibri" w:cs="Arial"/>
        </w:rPr>
        <w:t xml:space="preserve">The link between respiration, microbial activity, </w:t>
      </w:r>
      <w:r>
        <w:rPr>
          <w:rFonts w:ascii="Calibri" w:hAnsi="Calibri" w:cs="Arial"/>
        </w:rPr>
        <w:t xml:space="preserve">carbon substrate recalcitrance, </w:t>
      </w:r>
      <w:r w:rsidRPr="009F1B51">
        <w:rPr>
          <w:rFonts w:ascii="Calibri" w:hAnsi="Calibri" w:cs="Arial"/>
        </w:rPr>
        <w:t xml:space="preserve">and </w:t>
      </w:r>
      <w:r>
        <w:rPr>
          <w:rFonts w:ascii="Calibri" w:hAnsi="Calibri" w:cs="Arial"/>
        </w:rPr>
        <w:t xml:space="preserve">other </w:t>
      </w:r>
      <w:r w:rsidRPr="009F1B51">
        <w:rPr>
          <w:rFonts w:ascii="Calibri" w:hAnsi="Calibri" w:cs="Arial"/>
        </w:rPr>
        <w:t>abiotic and biotic factors involved in decomposition established in this study has implications for understanding the fate of C stored in boreal peatlands. When predicting how C cycle dynamics may change in high C ecosystems like peat bogs, it is important to understand what abiotic and biotic drivers are most important in influencing microbial-mediated decomposition and, ultimately, the release of CO</w:t>
      </w:r>
      <w:r w:rsidRPr="009F1B51">
        <w:rPr>
          <w:rFonts w:ascii="Calibri" w:hAnsi="Calibri" w:cs="Arial"/>
          <w:vertAlign w:val="subscript"/>
        </w:rPr>
        <w:t>2</w:t>
      </w:r>
      <w:r w:rsidRPr="009F1B51">
        <w:rPr>
          <w:rFonts w:ascii="Calibri" w:hAnsi="Calibri" w:cs="Arial"/>
        </w:rPr>
        <w:t xml:space="preserve"> during respiration. Our study shows that the interactions between abiotic and biotic drivers are especially important when predicting soil respiration, and that a more biologically-dominated suite of drivers predicts decomposition of labile C substrates. By analyzing drivers of soil respiration and the decomposition of labile starch substrates, these results differentiate between factors that will be important in long-term considerations of C storage in bog systems and factors that have short-term implications for the cycling of labile C additions to the bog</w:t>
      </w:r>
      <w:r>
        <w:rPr>
          <w:rFonts w:ascii="Calibri" w:hAnsi="Calibri" w:cs="Arial"/>
        </w:rPr>
        <w:t xml:space="preserve"> through root exudation</w:t>
      </w:r>
      <w:r w:rsidRPr="009F1B51">
        <w:rPr>
          <w:rFonts w:ascii="Calibri" w:hAnsi="Calibri" w:cs="Arial"/>
        </w:rPr>
        <w:t>. We highlight that the indirect control of abiotic drivers of C dynamics are likely important predictors of C cycling in bogs through their influence on microbial-mediated decomposition processes.</w:t>
      </w:r>
    </w:p>
    <w:p w14:paraId="049E2A2A" w14:textId="179FE47C" w:rsidR="00D72649" w:rsidRDefault="00D72649">
      <w:pPr>
        <w:rPr>
          <w:rFonts w:ascii="Calibri" w:hAnsi="Calibri" w:cs="Arial"/>
        </w:rPr>
      </w:pPr>
      <w:r>
        <w:rPr>
          <w:rFonts w:ascii="Calibri" w:hAnsi="Calibri" w:cs="Arial"/>
        </w:rPr>
        <w:br w:type="page"/>
      </w:r>
    </w:p>
    <w:p w14:paraId="6C0D2630" w14:textId="46957296" w:rsidR="009F1B51" w:rsidRDefault="00D72649" w:rsidP="00D72649">
      <w:pPr>
        <w:spacing w:line="480" w:lineRule="auto"/>
        <w:rPr>
          <w:rFonts w:ascii="Calibri" w:hAnsi="Calibri" w:cs="Arial"/>
          <w:b/>
        </w:rPr>
      </w:pPr>
      <w:r>
        <w:rPr>
          <w:rFonts w:ascii="Calibri" w:hAnsi="Calibri" w:cs="Arial"/>
          <w:b/>
        </w:rPr>
        <w:t>References</w:t>
      </w:r>
    </w:p>
    <w:p w14:paraId="491F192A" w14:textId="4D1251E2" w:rsidR="007B6047" w:rsidRPr="00E738A7" w:rsidRDefault="007B6047" w:rsidP="007B6047">
      <w:pPr>
        <w:spacing w:line="480" w:lineRule="auto"/>
        <w:ind w:left="360" w:hanging="360"/>
        <w:rPr>
          <w:rFonts w:ascii="Calibri" w:hAnsi="Calibri" w:cs="Arial"/>
        </w:rPr>
      </w:pPr>
      <w:proofErr w:type="spellStart"/>
      <w:r w:rsidRPr="00E738A7">
        <w:rPr>
          <w:rFonts w:ascii="Calibri" w:hAnsi="Calibri" w:cs="Arial"/>
        </w:rPr>
        <w:t>Alm</w:t>
      </w:r>
      <w:proofErr w:type="spellEnd"/>
      <w:r w:rsidRPr="00E738A7">
        <w:rPr>
          <w:rFonts w:ascii="Calibri" w:hAnsi="Calibri" w:cs="Arial"/>
        </w:rPr>
        <w:t xml:space="preserve">, J., L. Schulman, J. Walden, H. </w:t>
      </w:r>
      <w:proofErr w:type="spellStart"/>
      <w:r w:rsidRPr="00E738A7">
        <w:rPr>
          <w:rFonts w:ascii="Calibri" w:hAnsi="Calibri" w:cs="Arial"/>
        </w:rPr>
        <w:t>Nykänen</w:t>
      </w:r>
      <w:proofErr w:type="spellEnd"/>
      <w:r w:rsidRPr="00E738A7">
        <w:rPr>
          <w:rFonts w:ascii="Calibri" w:hAnsi="Calibri" w:cs="Arial"/>
        </w:rPr>
        <w:t xml:space="preserve">, P. J. </w:t>
      </w:r>
      <w:proofErr w:type="spellStart"/>
      <w:r w:rsidRPr="00E738A7">
        <w:rPr>
          <w:rFonts w:ascii="Calibri" w:hAnsi="Calibri" w:cs="Arial"/>
        </w:rPr>
        <w:t>Martikainen</w:t>
      </w:r>
      <w:proofErr w:type="spellEnd"/>
      <w:r w:rsidRPr="00E738A7">
        <w:rPr>
          <w:rFonts w:ascii="Calibri" w:hAnsi="Calibri" w:cs="Arial"/>
        </w:rPr>
        <w:t xml:space="preserve">, and J. </w:t>
      </w:r>
      <w:proofErr w:type="spellStart"/>
      <w:r w:rsidRPr="00E738A7">
        <w:rPr>
          <w:rFonts w:ascii="Calibri" w:hAnsi="Calibri" w:cs="Arial"/>
        </w:rPr>
        <w:t>Silvola</w:t>
      </w:r>
      <w:proofErr w:type="spellEnd"/>
      <w:r w:rsidRPr="00E738A7">
        <w:rPr>
          <w:rFonts w:ascii="Calibri" w:hAnsi="Calibri" w:cs="Arial"/>
        </w:rPr>
        <w:t xml:space="preserve">. 1999. Carbon balance of a boreal bog during a year with an exceptionally dry summer. </w:t>
      </w:r>
      <w:r w:rsidRPr="00E738A7">
        <w:rPr>
          <w:rFonts w:ascii="Calibri" w:hAnsi="Calibri" w:cs="Arial"/>
          <w:i/>
        </w:rPr>
        <w:t>Ecology</w:t>
      </w:r>
      <w:r w:rsidRPr="00E738A7">
        <w:rPr>
          <w:rFonts w:ascii="Calibri" w:hAnsi="Calibri" w:cs="Arial"/>
        </w:rPr>
        <w:t xml:space="preserve">, </w:t>
      </w:r>
      <w:r w:rsidRPr="00E738A7">
        <w:rPr>
          <w:rFonts w:ascii="Calibri" w:hAnsi="Calibri" w:cs="Arial"/>
          <w:b/>
        </w:rPr>
        <w:t>80</w:t>
      </w:r>
      <w:r w:rsidRPr="00E738A7">
        <w:rPr>
          <w:rFonts w:ascii="Calibri" w:hAnsi="Calibri" w:cs="Arial"/>
        </w:rPr>
        <w:t>:161-174.</w:t>
      </w:r>
    </w:p>
    <w:p w14:paraId="5E520D21" w14:textId="77B5AA4A" w:rsidR="00C25116" w:rsidRPr="00E738A7" w:rsidRDefault="00C25116" w:rsidP="00C25116">
      <w:pPr>
        <w:spacing w:line="480" w:lineRule="auto"/>
        <w:ind w:left="360" w:hanging="360"/>
        <w:rPr>
          <w:rFonts w:ascii="Calibri" w:hAnsi="Calibri" w:cs="Arial"/>
        </w:rPr>
      </w:pPr>
      <w:r w:rsidRPr="00E738A7">
        <w:rPr>
          <w:rFonts w:ascii="Calibri" w:hAnsi="Calibri" w:cs="Arial"/>
        </w:rPr>
        <w:t xml:space="preserve">Bell, C. W., B. E. </w:t>
      </w:r>
      <w:proofErr w:type="spellStart"/>
      <w:r w:rsidRPr="00E738A7">
        <w:rPr>
          <w:rFonts w:ascii="Calibri" w:hAnsi="Calibri" w:cs="Arial"/>
        </w:rPr>
        <w:t>Fricks</w:t>
      </w:r>
      <w:proofErr w:type="spellEnd"/>
      <w:r w:rsidRPr="00E738A7">
        <w:rPr>
          <w:rFonts w:ascii="Calibri" w:hAnsi="Calibri" w:cs="Arial"/>
        </w:rPr>
        <w:t xml:space="preserve">, J. D. Rocca, J. M. </w:t>
      </w:r>
      <w:proofErr w:type="spellStart"/>
      <w:r w:rsidRPr="00E738A7">
        <w:rPr>
          <w:rFonts w:ascii="Calibri" w:hAnsi="Calibri" w:cs="Arial"/>
        </w:rPr>
        <w:t>Steinweg</w:t>
      </w:r>
      <w:proofErr w:type="spellEnd"/>
      <w:r w:rsidRPr="00E738A7">
        <w:rPr>
          <w:rFonts w:ascii="Calibri" w:hAnsi="Calibri" w:cs="Arial"/>
        </w:rPr>
        <w:t xml:space="preserve">, S. K. McMahon, and M. D. Wallenstein. 2013. High-throughput </w:t>
      </w:r>
      <w:proofErr w:type="spellStart"/>
      <w:r w:rsidRPr="00E738A7">
        <w:rPr>
          <w:rFonts w:ascii="Calibri" w:hAnsi="Calibri" w:cs="Arial"/>
        </w:rPr>
        <w:t>fluorometric</w:t>
      </w:r>
      <w:proofErr w:type="spellEnd"/>
      <w:r w:rsidRPr="00E738A7">
        <w:rPr>
          <w:rFonts w:ascii="Calibri" w:hAnsi="Calibri" w:cs="Arial"/>
        </w:rPr>
        <w:t xml:space="preserve"> measurement of potential soil extracellular enzyme activities. </w:t>
      </w:r>
      <w:r w:rsidRPr="00E738A7">
        <w:rPr>
          <w:rFonts w:ascii="Calibri" w:hAnsi="Calibri" w:cs="Arial"/>
          <w:i/>
        </w:rPr>
        <w:t>JOVE J. Vis. Exp.</w:t>
      </w:r>
      <w:r w:rsidRPr="00E738A7">
        <w:rPr>
          <w:rFonts w:ascii="Calibri" w:hAnsi="Calibri" w:cs="Arial"/>
        </w:rPr>
        <w:t xml:space="preserve">, </w:t>
      </w:r>
      <w:r w:rsidRPr="00E738A7">
        <w:rPr>
          <w:rFonts w:ascii="Calibri" w:hAnsi="Calibri" w:cs="Arial"/>
          <w:b/>
        </w:rPr>
        <w:t>81</w:t>
      </w:r>
      <w:r w:rsidRPr="00E738A7">
        <w:rPr>
          <w:rFonts w:ascii="Calibri" w:hAnsi="Calibri" w:cs="Arial"/>
        </w:rPr>
        <w:t>.</w:t>
      </w:r>
    </w:p>
    <w:p w14:paraId="555752A2" w14:textId="210D3F05" w:rsidR="006F47DB" w:rsidRPr="00E738A7" w:rsidRDefault="006F47DB" w:rsidP="006F47DB">
      <w:pPr>
        <w:spacing w:line="480" w:lineRule="auto"/>
        <w:ind w:left="360" w:hanging="360"/>
        <w:rPr>
          <w:rFonts w:ascii="Calibri" w:hAnsi="Calibri" w:cs="Arial"/>
        </w:rPr>
      </w:pPr>
      <w:proofErr w:type="spellStart"/>
      <w:r w:rsidRPr="00E738A7">
        <w:rPr>
          <w:rFonts w:ascii="Calibri" w:hAnsi="Calibri" w:cs="Arial"/>
        </w:rPr>
        <w:t>Blodau</w:t>
      </w:r>
      <w:proofErr w:type="spellEnd"/>
      <w:r w:rsidRPr="00E738A7">
        <w:rPr>
          <w:rFonts w:ascii="Calibri" w:hAnsi="Calibri" w:cs="Arial"/>
        </w:rPr>
        <w:t xml:space="preserve">, C. 2002. Carbon cycling in peatlands: A review of processes and controls. </w:t>
      </w:r>
      <w:r w:rsidRPr="00E738A7">
        <w:rPr>
          <w:rFonts w:ascii="Calibri" w:hAnsi="Calibri" w:cs="Arial"/>
          <w:i/>
        </w:rPr>
        <w:t>Environ. Rev.</w:t>
      </w:r>
      <w:r w:rsidRPr="00E738A7">
        <w:rPr>
          <w:rFonts w:ascii="Calibri" w:hAnsi="Calibri" w:cs="Arial"/>
        </w:rPr>
        <w:t xml:space="preserve">, </w:t>
      </w:r>
      <w:r w:rsidRPr="00E738A7">
        <w:rPr>
          <w:rFonts w:ascii="Calibri" w:hAnsi="Calibri" w:cs="Arial"/>
          <w:b/>
        </w:rPr>
        <w:t>10</w:t>
      </w:r>
      <w:r w:rsidRPr="00E738A7">
        <w:rPr>
          <w:rFonts w:ascii="Calibri" w:hAnsi="Calibri" w:cs="Arial"/>
        </w:rPr>
        <w:t>:111-134.</w:t>
      </w:r>
    </w:p>
    <w:p w14:paraId="6DD00707" w14:textId="294B2940" w:rsidR="00A8495E" w:rsidRPr="00E738A7" w:rsidRDefault="00A8495E" w:rsidP="00A8495E">
      <w:pPr>
        <w:spacing w:line="480" w:lineRule="auto"/>
        <w:ind w:left="360" w:hanging="360"/>
        <w:rPr>
          <w:rFonts w:ascii="Calibri" w:hAnsi="Calibri" w:cs="Arial"/>
        </w:rPr>
      </w:pPr>
      <w:proofErr w:type="spellStart"/>
      <w:r w:rsidRPr="00E738A7">
        <w:rPr>
          <w:rFonts w:ascii="Calibri" w:hAnsi="Calibri" w:cs="Arial"/>
        </w:rPr>
        <w:t>Blodau</w:t>
      </w:r>
      <w:proofErr w:type="spellEnd"/>
      <w:r w:rsidRPr="00E738A7">
        <w:rPr>
          <w:rFonts w:ascii="Calibri" w:hAnsi="Calibri" w:cs="Arial"/>
        </w:rPr>
        <w:t xml:space="preserve">, C., N. </w:t>
      </w:r>
      <w:proofErr w:type="spellStart"/>
      <w:r w:rsidRPr="00E738A7">
        <w:rPr>
          <w:rFonts w:ascii="Calibri" w:hAnsi="Calibri" w:cs="Arial"/>
        </w:rPr>
        <w:t>Basiliko</w:t>
      </w:r>
      <w:proofErr w:type="spellEnd"/>
      <w:r w:rsidRPr="00E738A7">
        <w:rPr>
          <w:rFonts w:ascii="Calibri" w:hAnsi="Calibri" w:cs="Arial"/>
        </w:rPr>
        <w:t xml:space="preserve">, and T. R. Moore. 2004. Carbon turnover in peatland mesocosms exposed to different water table levels. </w:t>
      </w:r>
      <w:r w:rsidRPr="00E738A7">
        <w:rPr>
          <w:rFonts w:ascii="Calibri" w:hAnsi="Calibri" w:cs="Arial"/>
          <w:i/>
        </w:rPr>
        <w:t>Biogeochemistry</w:t>
      </w:r>
      <w:r w:rsidRPr="00E738A7">
        <w:rPr>
          <w:rFonts w:ascii="Calibri" w:hAnsi="Calibri" w:cs="Arial"/>
        </w:rPr>
        <w:t xml:space="preserve">, </w:t>
      </w:r>
      <w:r w:rsidRPr="00E738A7">
        <w:rPr>
          <w:rFonts w:ascii="Calibri" w:hAnsi="Calibri" w:cs="Arial"/>
          <w:b/>
        </w:rPr>
        <w:t>67</w:t>
      </w:r>
      <w:r w:rsidRPr="00E738A7">
        <w:rPr>
          <w:rFonts w:ascii="Calibri" w:hAnsi="Calibri" w:cs="Arial"/>
        </w:rPr>
        <w:t>:331–51.</w:t>
      </w:r>
    </w:p>
    <w:p w14:paraId="4CE523BF" w14:textId="48F011D6" w:rsidR="00C25116" w:rsidRPr="00E738A7" w:rsidRDefault="00C25116" w:rsidP="00C25116">
      <w:pPr>
        <w:spacing w:line="480" w:lineRule="auto"/>
        <w:ind w:left="360" w:hanging="360"/>
        <w:rPr>
          <w:rFonts w:ascii="Calibri" w:hAnsi="Calibri" w:cs="Arial"/>
        </w:rPr>
      </w:pPr>
      <w:proofErr w:type="spellStart"/>
      <w:r w:rsidRPr="00E738A7">
        <w:rPr>
          <w:rFonts w:ascii="Calibri" w:hAnsi="Calibri" w:cs="Arial"/>
        </w:rPr>
        <w:t>Boelter</w:t>
      </w:r>
      <w:proofErr w:type="spellEnd"/>
      <w:r w:rsidRPr="00E738A7">
        <w:rPr>
          <w:rFonts w:ascii="Calibri" w:hAnsi="Calibri" w:cs="Arial"/>
        </w:rPr>
        <w:t xml:space="preserve">, D. H., and E. S. </w:t>
      </w:r>
      <w:proofErr w:type="spellStart"/>
      <w:r w:rsidRPr="00E738A7">
        <w:rPr>
          <w:rFonts w:ascii="Calibri" w:hAnsi="Calibri" w:cs="Arial"/>
        </w:rPr>
        <w:t>Verry</w:t>
      </w:r>
      <w:proofErr w:type="spellEnd"/>
      <w:r w:rsidRPr="00E738A7">
        <w:rPr>
          <w:rFonts w:ascii="Calibri" w:hAnsi="Calibri" w:cs="Arial"/>
        </w:rPr>
        <w:t>. 1977. Peatland and water in the northern Lake Sates. General Technical Report, North Central Experiment Station, USDA Forest Service, NC-31:22</w:t>
      </w:r>
    </w:p>
    <w:p w14:paraId="50C21098" w14:textId="6340305A" w:rsidR="00A8495E" w:rsidRPr="00E738A7" w:rsidRDefault="00A8495E" w:rsidP="00A8495E">
      <w:pPr>
        <w:spacing w:line="480" w:lineRule="auto"/>
        <w:ind w:left="360" w:hanging="360"/>
        <w:rPr>
          <w:rFonts w:ascii="Calibri" w:hAnsi="Calibri" w:cs="Arial"/>
        </w:rPr>
      </w:pPr>
      <w:r w:rsidRPr="00E738A7">
        <w:rPr>
          <w:rFonts w:ascii="Calibri" w:hAnsi="Calibri" w:cs="Arial"/>
        </w:rPr>
        <w:t xml:space="preserve">Briones, M. J. I., N. P. McNamara, J. </w:t>
      </w:r>
      <w:proofErr w:type="spellStart"/>
      <w:r w:rsidRPr="00E738A7">
        <w:rPr>
          <w:rFonts w:ascii="Calibri" w:hAnsi="Calibri" w:cs="Arial"/>
        </w:rPr>
        <w:t>Poskitt</w:t>
      </w:r>
      <w:proofErr w:type="spellEnd"/>
      <w:r w:rsidRPr="00E738A7">
        <w:rPr>
          <w:rFonts w:ascii="Calibri" w:hAnsi="Calibri" w:cs="Arial"/>
        </w:rPr>
        <w:t xml:space="preserve">, S. E. Crow, and N. J. </w:t>
      </w:r>
      <w:proofErr w:type="spellStart"/>
      <w:r w:rsidRPr="00E738A7">
        <w:rPr>
          <w:rFonts w:ascii="Calibri" w:hAnsi="Calibri" w:cs="Arial"/>
        </w:rPr>
        <w:t>Ostle</w:t>
      </w:r>
      <w:proofErr w:type="spellEnd"/>
      <w:r w:rsidRPr="00E738A7">
        <w:rPr>
          <w:rFonts w:ascii="Calibri" w:hAnsi="Calibri" w:cs="Arial"/>
        </w:rPr>
        <w:t xml:space="preserve">. 2014. Interactive biotic and abiotic regulators of soil carbon cycling: evidence from controlled climate experiments on peatland and boreal soils. </w:t>
      </w:r>
      <w:r w:rsidRPr="00E738A7">
        <w:rPr>
          <w:rFonts w:ascii="Calibri" w:hAnsi="Calibri" w:cs="Arial"/>
          <w:i/>
        </w:rPr>
        <w:t>Glob. Chang. Biol.</w:t>
      </w:r>
      <w:r w:rsidRPr="00E738A7">
        <w:rPr>
          <w:rFonts w:ascii="Calibri" w:hAnsi="Calibri" w:cs="Arial"/>
        </w:rPr>
        <w:t xml:space="preserve">, </w:t>
      </w:r>
      <w:r w:rsidRPr="00E738A7">
        <w:rPr>
          <w:rFonts w:ascii="Calibri" w:hAnsi="Calibri" w:cs="Arial"/>
          <w:b/>
        </w:rPr>
        <w:t>20</w:t>
      </w:r>
      <w:r w:rsidRPr="00E738A7">
        <w:rPr>
          <w:rFonts w:ascii="Calibri" w:hAnsi="Calibri" w:cs="Arial"/>
        </w:rPr>
        <w:t>:2971-2982.</w:t>
      </w:r>
    </w:p>
    <w:p w14:paraId="4407F760" w14:textId="1FBB39E3" w:rsidR="00A8495E" w:rsidRPr="00E738A7" w:rsidRDefault="00A8495E" w:rsidP="00A8495E">
      <w:pPr>
        <w:spacing w:line="480" w:lineRule="auto"/>
        <w:ind w:left="360" w:hanging="360"/>
        <w:rPr>
          <w:rFonts w:ascii="Calibri" w:hAnsi="Calibri" w:cs="Arial"/>
        </w:rPr>
      </w:pPr>
      <w:proofErr w:type="spellStart"/>
      <w:r w:rsidRPr="00E738A7">
        <w:rPr>
          <w:rFonts w:ascii="Calibri" w:hAnsi="Calibri" w:cs="Arial"/>
        </w:rPr>
        <w:t>Delarue</w:t>
      </w:r>
      <w:proofErr w:type="spellEnd"/>
      <w:r w:rsidRPr="00E738A7">
        <w:rPr>
          <w:rFonts w:ascii="Calibri" w:hAnsi="Calibri" w:cs="Arial"/>
        </w:rPr>
        <w:t xml:space="preserve">, F., F. </w:t>
      </w:r>
      <w:proofErr w:type="spellStart"/>
      <w:r w:rsidRPr="00E738A7">
        <w:rPr>
          <w:rFonts w:ascii="Calibri" w:hAnsi="Calibri" w:cs="Arial"/>
        </w:rPr>
        <w:t>Laggoun-Défarge</w:t>
      </w:r>
      <w:proofErr w:type="spellEnd"/>
      <w:r w:rsidRPr="00E738A7">
        <w:rPr>
          <w:rFonts w:ascii="Calibri" w:hAnsi="Calibri" w:cs="Arial"/>
        </w:rPr>
        <w:t xml:space="preserve">, A. </w:t>
      </w:r>
      <w:proofErr w:type="spellStart"/>
      <w:r w:rsidRPr="00E738A7">
        <w:rPr>
          <w:rFonts w:ascii="Calibri" w:hAnsi="Calibri" w:cs="Arial"/>
        </w:rPr>
        <w:t>Buttler</w:t>
      </w:r>
      <w:proofErr w:type="spellEnd"/>
      <w:r w:rsidRPr="00E738A7">
        <w:rPr>
          <w:rFonts w:ascii="Calibri" w:hAnsi="Calibri" w:cs="Arial"/>
        </w:rPr>
        <w:t xml:space="preserve">, S. </w:t>
      </w:r>
      <w:proofErr w:type="spellStart"/>
      <w:r w:rsidRPr="00E738A7">
        <w:rPr>
          <w:rFonts w:ascii="Calibri" w:hAnsi="Calibri" w:cs="Arial"/>
        </w:rPr>
        <w:t>Gogo</w:t>
      </w:r>
      <w:proofErr w:type="spellEnd"/>
      <w:r w:rsidRPr="00E738A7">
        <w:rPr>
          <w:rFonts w:ascii="Calibri" w:hAnsi="Calibri" w:cs="Arial"/>
        </w:rPr>
        <w:t xml:space="preserve">, V. E. J. </w:t>
      </w:r>
      <w:proofErr w:type="spellStart"/>
      <w:r w:rsidRPr="00E738A7">
        <w:rPr>
          <w:rFonts w:ascii="Calibri" w:hAnsi="Calibri" w:cs="Arial"/>
        </w:rPr>
        <w:t>Jassey</w:t>
      </w:r>
      <w:proofErr w:type="spellEnd"/>
      <w:r w:rsidRPr="00E738A7">
        <w:rPr>
          <w:rFonts w:ascii="Calibri" w:hAnsi="Calibri" w:cs="Arial"/>
        </w:rPr>
        <w:t xml:space="preserve">, and J. </w:t>
      </w:r>
      <w:proofErr w:type="spellStart"/>
      <w:r w:rsidRPr="00E738A7">
        <w:rPr>
          <w:rFonts w:ascii="Calibri" w:hAnsi="Calibri" w:cs="Arial"/>
        </w:rPr>
        <w:t>Disnar</w:t>
      </w:r>
      <w:proofErr w:type="spellEnd"/>
      <w:r w:rsidRPr="00E738A7">
        <w:rPr>
          <w:rFonts w:ascii="Calibri" w:hAnsi="Calibri" w:cs="Arial"/>
        </w:rPr>
        <w:t xml:space="preserve">. 2011. Effects of short-term ecosystem experimental warming on water-extractable organic matter in an </w:t>
      </w:r>
      <w:proofErr w:type="spellStart"/>
      <w:r w:rsidRPr="00E738A7">
        <w:rPr>
          <w:rFonts w:ascii="Calibri" w:hAnsi="Calibri" w:cs="Arial"/>
        </w:rPr>
        <w:t>ombrotrophic</w:t>
      </w:r>
      <w:proofErr w:type="spellEnd"/>
      <w:r w:rsidRPr="00E738A7">
        <w:rPr>
          <w:rFonts w:ascii="Calibri" w:hAnsi="Calibri" w:cs="Arial"/>
        </w:rPr>
        <w:t xml:space="preserve"> Sphagnum peatland (Le </w:t>
      </w:r>
      <w:proofErr w:type="spellStart"/>
      <w:r w:rsidRPr="00E738A7">
        <w:rPr>
          <w:rFonts w:ascii="Calibri" w:hAnsi="Calibri" w:cs="Arial"/>
        </w:rPr>
        <w:t>Forbonnet</w:t>
      </w:r>
      <w:proofErr w:type="spellEnd"/>
      <w:r w:rsidRPr="00E738A7">
        <w:rPr>
          <w:rFonts w:ascii="Calibri" w:hAnsi="Calibri" w:cs="Arial"/>
        </w:rPr>
        <w:t xml:space="preserve">, France). </w:t>
      </w:r>
      <w:r w:rsidRPr="00E738A7">
        <w:rPr>
          <w:rFonts w:ascii="Calibri" w:hAnsi="Calibri" w:cs="Arial"/>
          <w:i/>
        </w:rPr>
        <w:t>Org. Geochem.</w:t>
      </w:r>
      <w:r w:rsidRPr="00E738A7">
        <w:rPr>
          <w:rFonts w:ascii="Calibri" w:hAnsi="Calibri" w:cs="Arial"/>
        </w:rPr>
        <w:t xml:space="preserve">, </w:t>
      </w:r>
      <w:r w:rsidRPr="00E738A7">
        <w:rPr>
          <w:rFonts w:ascii="Calibri" w:hAnsi="Calibri" w:cs="Arial"/>
          <w:b/>
        </w:rPr>
        <w:t>42</w:t>
      </w:r>
      <w:r w:rsidRPr="00E738A7">
        <w:rPr>
          <w:rFonts w:ascii="Calibri" w:hAnsi="Calibri" w:cs="Arial"/>
        </w:rPr>
        <w:t>: 1016-1024.</w:t>
      </w:r>
    </w:p>
    <w:p w14:paraId="435C00C9" w14:textId="278B7BFA" w:rsidR="006F47DB" w:rsidRPr="00E738A7" w:rsidRDefault="006F47DB" w:rsidP="006F47DB">
      <w:pPr>
        <w:spacing w:line="480" w:lineRule="auto"/>
        <w:ind w:left="360" w:hanging="360"/>
        <w:rPr>
          <w:rFonts w:ascii="Calibri" w:hAnsi="Calibri" w:cs="Arial"/>
        </w:rPr>
      </w:pPr>
      <w:proofErr w:type="spellStart"/>
      <w:r w:rsidRPr="00E738A7">
        <w:rPr>
          <w:rFonts w:ascii="Calibri" w:hAnsi="Calibri" w:cs="Arial"/>
        </w:rPr>
        <w:t>Dalpé</w:t>
      </w:r>
      <w:proofErr w:type="spellEnd"/>
      <w:r w:rsidRPr="00E738A7">
        <w:rPr>
          <w:rFonts w:ascii="Calibri" w:hAnsi="Calibri" w:cs="Arial"/>
        </w:rPr>
        <w:t xml:space="preserve">, Y. 1989. Ericoid mycorrhizal fungi in the </w:t>
      </w:r>
      <w:proofErr w:type="spellStart"/>
      <w:r w:rsidRPr="00E738A7">
        <w:rPr>
          <w:rFonts w:ascii="Calibri" w:hAnsi="Calibri" w:cs="Arial"/>
        </w:rPr>
        <w:t>Myxotrichaceae</w:t>
      </w:r>
      <w:proofErr w:type="spellEnd"/>
      <w:r w:rsidRPr="00E738A7">
        <w:rPr>
          <w:rFonts w:ascii="Calibri" w:hAnsi="Calibri" w:cs="Arial"/>
        </w:rPr>
        <w:t xml:space="preserve"> and </w:t>
      </w:r>
      <w:proofErr w:type="spellStart"/>
      <w:r w:rsidRPr="00E738A7">
        <w:rPr>
          <w:rFonts w:ascii="Calibri" w:hAnsi="Calibri" w:cs="Arial"/>
        </w:rPr>
        <w:t>Gymnoascaceae</w:t>
      </w:r>
      <w:proofErr w:type="spellEnd"/>
      <w:r w:rsidRPr="00E738A7">
        <w:rPr>
          <w:rFonts w:ascii="Calibri" w:hAnsi="Calibri" w:cs="Arial"/>
        </w:rPr>
        <w:t xml:space="preserve">. </w:t>
      </w:r>
      <w:r w:rsidRPr="00E738A7">
        <w:rPr>
          <w:rFonts w:ascii="Calibri" w:hAnsi="Calibri" w:cs="Arial"/>
          <w:i/>
        </w:rPr>
        <w:t>New Phytol.</w:t>
      </w:r>
      <w:r w:rsidRPr="00E738A7">
        <w:rPr>
          <w:rFonts w:ascii="Calibri" w:hAnsi="Calibri" w:cs="Arial"/>
        </w:rPr>
        <w:t xml:space="preserve">, </w:t>
      </w:r>
      <w:r w:rsidRPr="00E738A7">
        <w:rPr>
          <w:rFonts w:ascii="Calibri" w:hAnsi="Calibri" w:cs="Arial"/>
          <w:b/>
        </w:rPr>
        <w:t>113</w:t>
      </w:r>
      <w:r w:rsidRPr="00E738A7">
        <w:rPr>
          <w:rFonts w:ascii="Calibri" w:hAnsi="Calibri" w:cs="Arial"/>
        </w:rPr>
        <w:t>:523-527.</w:t>
      </w:r>
    </w:p>
    <w:p w14:paraId="0149DDD2" w14:textId="5564DFF6" w:rsidR="00A8495E" w:rsidRPr="00E738A7" w:rsidRDefault="00A8495E" w:rsidP="00A8495E">
      <w:pPr>
        <w:spacing w:line="480" w:lineRule="auto"/>
        <w:ind w:left="360" w:hanging="360"/>
        <w:rPr>
          <w:rFonts w:ascii="Calibri" w:hAnsi="Calibri" w:cs="Arial"/>
        </w:rPr>
      </w:pPr>
      <w:r w:rsidRPr="00E738A7">
        <w:rPr>
          <w:rFonts w:ascii="Calibri" w:hAnsi="Calibri" w:cs="Arial"/>
        </w:rPr>
        <w:t xml:space="preserve">Davidson, E. A. and I. A. </w:t>
      </w:r>
      <w:proofErr w:type="spellStart"/>
      <w:r w:rsidRPr="00E738A7">
        <w:rPr>
          <w:rFonts w:ascii="Calibri" w:hAnsi="Calibri" w:cs="Arial"/>
        </w:rPr>
        <w:t>Janssens</w:t>
      </w:r>
      <w:proofErr w:type="spellEnd"/>
      <w:r w:rsidRPr="00E738A7">
        <w:rPr>
          <w:rFonts w:ascii="Calibri" w:hAnsi="Calibri" w:cs="Arial"/>
        </w:rPr>
        <w:t xml:space="preserve">. 2006. Temperature sensitivity of soil carbon decomposition and feedbacks to climate change. </w:t>
      </w:r>
      <w:r w:rsidRPr="00E738A7">
        <w:rPr>
          <w:rFonts w:ascii="Calibri" w:hAnsi="Calibri" w:cs="Arial"/>
          <w:i/>
        </w:rPr>
        <w:t>Nature</w:t>
      </w:r>
      <w:r w:rsidRPr="00E738A7">
        <w:rPr>
          <w:rFonts w:ascii="Calibri" w:hAnsi="Calibri" w:cs="Arial"/>
        </w:rPr>
        <w:t xml:space="preserve">, </w:t>
      </w:r>
      <w:r w:rsidRPr="00E738A7">
        <w:rPr>
          <w:rFonts w:ascii="Calibri" w:hAnsi="Calibri" w:cs="Arial"/>
          <w:b/>
        </w:rPr>
        <w:t>440</w:t>
      </w:r>
      <w:r w:rsidRPr="00E738A7">
        <w:rPr>
          <w:rFonts w:ascii="Calibri" w:hAnsi="Calibri" w:cs="Arial"/>
        </w:rPr>
        <w:t>:165–173.</w:t>
      </w:r>
    </w:p>
    <w:p w14:paraId="34BEDAE5" w14:textId="0FA31B1C" w:rsidR="003A60CC" w:rsidRPr="00E738A7" w:rsidRDefault="003A60CC" w:rsidP="003A60CC">
      <w:pPr>
        <w:spacing w:line="480" w:lineRule="auto"/>
        <w:ind w:left="360" w:hanging="360"/>
        <w:rPr>
          <w:rFonts w:ascii="Calibri" w:hAnsi="Calibri" w:cs="Arial"/>
        </w:rPr>
      </w:pPr>
      <w:proofErr w:type="spellStart"/>
      <w:r w:rsidRPr="00E738A7">
        <w:rPr>
          <w:rFonts w:ascii="Calibri" w:hAnsi="Calibri" w:cs="Arial"/>
        </w:rPr>
        <w:t>Dieleman</w:t>
      </w:r>
      <w:proofErr w:type="spellEnd"/>
      <w:r w:rsidRPr="00E738A7">
        <w:rPr>
          <w:rFonts w:ascii="Calibri" w:hAnsi="Calibri" w:cs="Arial"/>
        </w:rPr>
        <w:t xml:space="preserve">, C. M., B. A. </w:t>
      </w:r>
      <w:proofErr w:type="spellStart"/>
      <w:r w:rsidRPr="00E738A7">
        <w:rPr>
          <w:rFonts w:ascii="Calibri" w:hAnsi="Calibri" w:cs="Arial"/>
        </w:rPr>
        <w:t>Branfireun</w:t>
      </w:r>
      <w:proofErr w:type="spellEnd"/>
      <w:r w:rsidRPr="00E738A7">
        <w:rPr>
          <w:rFonts w:ascii="Calibri" w:hAnsi="Calibri" w:cs="Arial"/>
        </w:rPr>
        <w:t xml:space="preserve">, J. W. McLaughlin, and Z. Lindo. 2015. Enhanced carbon release under future climate conditions in a peatland mesocosm experiment: the role of phenolic compounds. </w:t>
      </w:r>
      <w:r w:rsidRPr="00E738A7">
        <w:rPr>
          <w:rFonts w:ascii="Calibri" w:hAnsi="Calibri" w:cs="Arial"/>
          <w:i/>
        </w:rPr>
        <w:t>Plant Soil</w:t>
      </w:r>
      <w:r w:rsidRPr="00E738A7">
        <w:rPr>
          <w:rFonts w:ascii="Calibri" w:hAnsi="Calibri" w:cs="Arial"/>
        </w:rPr>
        <w:t xml:space="preserve">, </w:t>
      </w:r>
      <w:r w:rsidRPr="00E738A7">
        <w:rPr>
          <w:rFonts w:ascii="Calibri" w:hAnsi="Calibri" w:cs="Arial"/>
          <w:b/>
        </w:rPr>
        <w:t>400</w:t>
      </w:r>
      <w:r w:rsidRPr="00E738A7">
        <w:rPr>
          <w:rFonts w:ascii="Calibri" w:hAnsi="Calibri" w:cs="Arial"/>
        </w:rPr>
        <w:t>:81-91.</w:t>
      </w:r>
    </w:p>
    <w:p w14:paraId="7D32F9D1" w14:textId="284B50E9" w:rsidR="003A60CC" w:rsidRPr="00E738A7" w:rsidRDefault="003A60CC" w:rsidP="003A60CC">
      <w:pPr>
        <w:spacing w:line="480" w:lineRule="auto"/>
        <w:ind w:left="360" w:hanging="360"/>
        <w:rPr>
          <w:rFonts w:ascii="Calibri" w:hAnsi="Calibri" w:cs="Arial"/>
        </w:rPr>
      </w:pPr>
      <w:r w:rsidRPr="00E738A7">
        <w:rPr>
          <w:rFonts w:ascii="Calibri" w:hAnsi="Calibri" w:cs="Arial"/>
        </w:rPr>
        <w:t xml:space="preserve">Ellis, T., P. W. Hill, N. </w:t>
      </w:r>
      <w:proofErr w:type="spellStart"/>
      <w:r w:rsidRPr="00E738A7">
        <w:rPr>
          <w:rFonts w:ascii="Calibri" w:hAnsi="Calibri" w:cs="Arial"/>
        </w:rPr>
        <w:t>Fenner</w:t>
      </w:r>
      <w:proofErr w:type="spellEnd"/>
      <w:r w:rsidRPr="00E738A7">
        <w:rPr>
          <w:rFonts w:ascii="Calibri" w:hAnsi="Calibri" w:cs="Arial"/>
        </w:rPr>
        <w:t xml:space="preserve">, G. G. Williams, D. </w:t>
      </w:r>
      <w:proofErr w:type="spellStart"/>
      <w:r w:rsidRPr="00E738A7">
        <w:rPr>
          <w:rFonts w:ascii="Calibri" w:hAnsi="Calibri" w:cs="Arial"/>
        </w:rPr>
        <w:t>Godbold</w:t>
      </w:r>
      <w:proofErr w:type="spellEnd"/>
      <w:r w:rsidRPr="00E738A7">
        <w:rPr>
          <w:rFonts w:ascii="Calibri" w:hAnsi="Calibri" w:cs="Arial"/>
        </w:rPr>
        <w:t xml:space="preserve">, and C. Freeman. 2009. The interactive effects of elevated carbon dioxide and water table draw-down on carbon cycling in a Welsh </w:t>
      </w:r>
      <w:proofErr w:type="spellStart"/>
      <w:r w:rsidRPr="00E738A7">
        <w:rPr>
          <w:rFonts w:ascii="Calibri" w:hAnsi="Calibri" w:cs="Arial"/>
        </w:rPr>
        <w:t>ombrotrophic</w:t>
      </w:r>
      <w:proofErr w:type="spellEnd"/>
      <w:r w:rsidRPr="00E738A7">
        <w:rPr>
          <w:rFonts w:ascii="Calibri" w:hAnsi="Calibri" w:cs="Arial"/>
        </w:rPr>
        <w:t xml:space="preserve"> bog. </w:t>
      </w:r>
      <w:r w:rsidRPr="00E738A7">
        <w:rPr>
          <w:rFonts w:ascii="Calibri" w:hAnsi="Calibri" w:cs="Arial"/>
          <w:i/>
        </w:rPr>
        <w:t>Ecological Engineering</w:t>
      </w:r>
      <w:r w:rsidRPr="00E738A7">
        <w:rPr>
          <w:rFonts w:ascii="Calibri" w:hAnsi="Calibri" w:cs="Arial"/>
        </w:rPr>
        <w:t xml:space="preserve">, </w:t>
      </w:r>
      <w:r w:rsidRPr="00E738A7">
        <w:rPr>
          <w:rFonts w:ascii="Calibri" w:hAnsi="Calibri" w:cs="Arial"/>
          <w:b/>
        </w:rPr>
        <w:t>35</w:t>
      </w:r>
      <w:r w:rsidRPr="00E738A7">
        <w:rPr>
          <w:rFonts w:ascii="Calibri" w:hAnsi="Calibri" w:cs="Arial"/>
        </w:rPr>
        <w:t>:978-986.</w:t>
      </w:r>
    </w:p>
    <w:p w14:paraId="5F466D59" w14:textId="78E572D9" w:rsidR="007B6047" w:rsidRPr="00E738A7" w:rsidRDefault="007B6047" w:rsidP="007B6047">
      <w:pPr>
        <w:spacing w:line="480" w:lineRule="auto"/>
        <w:ind w:left="360" w:hanging="360"/>
        <w:rPr>
          <w:rFonts w:ascii="Calibri" w:hAnsi="Calibri" w:cs="Arial"/>
        </w:rPr>
      </w:pPr>
      <w:r w:rsidRPr="00E738A7">
        <w:rPr>
          <w:rFonts w:ascii="Calibri" w:hAnsi="Calibri" w:cs="Arial"/>
        </w:rPr>
        <w:t xml:space="preserve">Gong, J., S. </w:t>
      </w:r>
      <w:proofErr w:type="spellStart"/>
      <w:r w:rsidRPr="00E738A7">
        <w:rPr>
          <w:rFonts w:ascii="Calibri" w:hAnsi="Calibri" w:cs="Arial"/>
        </w:rPr>
        <w:t>Kellomäki</w:t>
      </w:r>
      <w:proofErr w:type="spellEnd"/>
      <w:r w:rsidRPr="00E738A7">
        <w:rPr>
          <w:rFonts w:ascii="Calibri" w:hAnsi="Calibri" w:cs="Arial"/>
        </w:rPr>
        <w:t xml:space="preserve">, K. Wang, C. Zhang, N. </w:t>
      </w:r>
      <w:proofErr w:type="spellStart"/>
      <w:r w:rsidRPr="00E738A7">
        <w:rPr>
          <w:rFonts w:ascii="Calibri" w:hAnsi="Calibri" w:cs="Arial"/>
        </w:rPr>
        <w:t>Shurpali</w:t>
      </w:r>
      <w:proofErr w:type="spellEnd"/>
      <w:r w:rsidRPr="00E738A7">
        <w:rPr>
          <w:rFonts w:ascii="Calibri" w:hAnsi="Calibri" w:cs="Arial"/>
        </w:rPr>
        <w:t xml:space="preserve">, and P. J. </w:t>
      </w:r>
      <w:proofErr w:type="spellStart"/>
      <w:r w:rsidRPr="00E738A7">
        <w:rPr>
          <w:rFonts w:ascii="Calibri" w:hAnsi="Calibri" w:cs="Arial"/>
        </w:rPr>
        <w:t>Martikainen</w:t>
      </w:r>
      <w:proofErr w:type="spellEnd"/>
      <w:r w:rsidRPr="00E738A7">
        <w:rPr>
          <w:rFonts w:ascii="Calibri" w:hAnsi="Calibri" w:cs="Arial"/>
        </w:rPr>
        <w:t>. 2013. Modeling CO</w:t>
      </w:r>
      <w:r w:rsidRPr="00E738A7">
        <w:rPr>
          <w:rFonts w:ascii="Calibri" w:hAnsi="Calibri" w:cs="Arial"/>
          <w:vertAlign w:val="subscript"/>
        </w:rPr>
        <w:t>2</w:t>
      </w:r>
      <w:r w:rsidRPr="00E738A7">
        <w:rPr>
          <w:rFonts w:ascii="Calibri" w:hAnsi="Calibri" w:cs="Arial"/>
        </w:rPr>
        <w:t xml:space="preserve"> and CH</w:t>
      </w:r>
      <w:r w:rsidRPr="00E738A7">
        <w:rPr>
          <w:rFonts w:ascii="Calibri" w:hAnsi="Calibri" w:cs="Arial"/>
          <w:vertAlign w:val="subscript"/>
        </w:rPr>
        <w:t>4</w:t>
      </w:r>
      <w:r w:rsidRPr="00E738A7">
        <w:rPr>
          <w:rFonts w:ascii="Calibri" w:hAnsi="Calibri" w:cs="Arial"/>
        </w:rPr>
        <w:t xml:space="preserve"> flux changes in pristine peatlands of Finland under changing climate conditions. </w:t>
      </w:r>
      <w:r w:rsidRPr="00E738A7">
        <w:rPr>
          <w:rFonts w:ascii="Calibri" w:hAnsi="Calibri" w:cs="Arial"/>
          <w:i/>
        </w:rPr>
        <w:t>Ecol. Model.</w:t>
      </w:r>
      <w:r w:rsidRPr="00E738A7">
        <w:rPr>
          <w:rFonts w:ascii="Calibri" w:hAnsi="Calibri" w:cs="Arial"/>
        </w:rPr>
        <w:t xml:space="preserve">, </w:t>
      </w:r>
      <w:r w:rsidRPr="00E738A7">
        <w:rPr>
          <w:rFonts w:ascii="Calibri" w:hAnsi="Calibri" w:cs="Arial"/>
          <w:b/>
        </w:rPr>
        <w:t>263</w:t>
      </w:r>
      <w:r w:rsidRPr="00E738A7">
        <w:rPr>
          <w:rFonts w:ascii="Calibri" w:hAnsi="Calibri" w:cs="Arial"/>
        </w:rPr>
        <w:t>:64-80.</w:t>
      </w:r>
    </w:p>
    <w:p w14:paraId="405262A7" w14:textId="77777777" w:rsidR="00D72649" w:rsidRPr="00E738A7" w:rsidRDefault="00D72649" w:rsidP="00D72649">
      <w:pPr>
        <w:spacing w:line="480" w:lineRule="auto"/>
        <w:ind w:left="360" w:hanging="360"/>
        <w:rPr>
          <w:rFonts w:ascii="Calibri" w:hAnsi="Calibri" w:cs="Arial"/>
        </w:rPr>
      </w:pPr>
      <w:r w:rsidRPr="00E738A7">
        <w:rPr>
          <w:rFonts w:ascii="Calibri" w:hAnsi="Calibri" w:cs="Arial"/>
        </w:rPr>
        <w:t xml:space="preserve">Gorham, E. 1991. Northern peatlands: role in the carbon cycle and probable responses to climate warming. </w:t>
      </w:r>
      <w:r w:rsidRPr="00E738A7">
        <w:rPr>
          <w:rFonts w:ascii="Calibri" w:hAnsi="Calibri" w:cs="Arial"/>
          <w:i/>
        </w:rPr>
        <w:t>Ecol. Appl.</w:t>
      </w:r>
      <w:r w:rsidRPr="00E738A7">
        <w:rPr>
          <w:rFonts w:ascii="Calibri" w:hAnsi="Calibri" w:cs="Arial"/>
        </w:rPr>
        <w:t xml:space="preserve">, </w:t>
      </w:r>
      <w:r w:rsidRPr="00E738A7">
        <w:rPr>
          <w:rFonts w:ascii="Calibri" w:hAnsi="Calibri" w:cs="Arial"/>
          <w:b/>
        </w:rPr>
        <w:t>1</w:t>
      </w:r>
      <w:r w:rsidRPr="00E738A7">
        <w:rPr>
          <w:rFonts w:ascii="Calibri" w:hAnsi="Calibri" w:cs="Arial"/>
        </w:rPr>
        <w:t>:182-195</w:t>
      </w:r>
    </w:p>
    <w:p w14:paraId="570E9FD1" w14:textId="2D7BD26F" w:rsidR="00A8495E" w:rsidRPr="00E738A7" w:rsidRDefault="00A8495E" w:rsidP="00A8495E">
      <w:pPr>
        <w:spacing w:line="480" w:lineRule="auto"/>
        <w:ind w:left="360" w:hanging="360"/>
        <w:rPr>
          <w:rFonts w:ascii="Calibri" w:hAnsi="Calibri" w:cs="Arial"/>
        </w:rPr>
      </w:pPr>
      <w:proofErr w:type="spellStart"/>
      <w:r w:rsidRPr="00E738A7">
        <w:rPr>
          <w:rFonts w:ascii="Calibri" w:hAnsi="Calibri" w:cs="Arial"/>
        </w:rPr>
        <w:t>Gunnarsson</w:t>
      </w:r>
      <w:proofErr w:type="spellEnd"/>
      <w:r w:rsidRPr="00E738A7">
        <w:rPr>
          <w:rFonts w:ascii="Calibri" w:hAnsi="Calibri" w:cs="Arial"/>
        </w:rPr>
        <w:t xml:space="preserve">, U., H. Rydin, and H. </w:t>
      </w:r>
      <w:proofErr w:type="spellStart"/>
      <w:r w:rsidRPr="00E738A7">
        <w:rPr>
          <w:rFonts w:ascii="Calibri" w:hAnsi="Calibri" w:cs="Arial"/>
        </w:rPr>
        <w:t>Sjörs</w:t>
      </w:r>
      <w:proofErr w:type="spellEnd"/>
      <w:r w:rsidRPr="00E738A7">
        <w:rPr>
          <w:rFonts w:ascii="Calibri" w:hAnsi="Calibri" w:cs="Arial"/>
        </w:rPr>
        <w:t xml:space="preserve">. 2000. Diversity and pH Changes after 50 Years on the Boreal Mire </w:t>
      </w:r>
      <w:proofErr w:type="spellStart"/>
      <w:r w:rsidRPr="00E738A7">
        <w:rPr>
          <w:rFonts w:ascii="Calibri" w:hAnsi="Calibri" w:cs="Arial"/>
        </w:rPr>
        <w:t>Skattlösbergs</w:t>
      </w:r>
      <w:proofErr w:type="spellEnd"/>
      <w:r w:rsidRPr="00E738A7">
        <w:rPr>
          <w:rFonts w:ascii="Calibri" w:hAnsi="Calibri" w:cs="Arial"/>
        </w:rPr>
        <w:t xml:space="preserve"> </w:t>
      </w:r>
      <w:proofErr w:type="spellStart"/>
      <w:r w:rsidRPr="00E738A7">
        <w:rPr>
          <w:rFonts w:ascii="Calibri" w:hAnsi="Calibri" w:cs="Arial"/>
        </w:rPr>
        <w:t>Stormosse</w:t>
      </w:r>
      <w:proofErr w:type="spellEnd"/>
      <w:r w:rsidRPr="00E738A7">
        <w:rPr>
          <w:rFonts w:ascii="Calibri" w:hAnsi="Calibri" w:cs="Arial"/>
        </w:rPr>
        <w:t xml:space="preserve">, </w:t>
      </w:r>
      <w:r w:rsidRPr="00E738A7">
        <w:rPr>
          <w:rFonts w:ascii="Calibri" w:hAnsi="Calibri" w:cs="Arial"/>
          <w:i/>
        </w:rPr>
        <w:t>Central Sweden. J. Veg. Sci.</w:t>
      </w:r>
      <w:r w:rsidRPr="00E738A7">
        <w:rPr>
          <w:rFonts w:ascii="Calibri" w:hAnsi="Calibri" w:cs="Arial"/>
        </w:rPr>
        <w:t xml:space="preserve">, </w:t>
      </w:r>
      <w:r w:rsidRPr="00E738A7">
        <w:rPr>
          <w:rFonts w:ascii="Calibri" w:hAnsi="Calibri" w:cs="Arial"/>
          <w:b/>
        </w:rPr>
        <w:t>11</w:t>
      </w:r>
      <w:r w:rsidRPr="00E738A7">
        <w:rPr>
          <w:rFonts w:ascii="Calibri" w:hAnsi="Calibri" w:cs="Arial"/>
        </w:rPr>
        <w:t>:277-286.</w:t>
      </w:r>
    </w:p>
    <w:p w14:paraId="43A354A3" w14:textId="7B3BBD5B" w:rsidR="00B106D5" w:rsidRPr="00E738A7" w:rsidRDefault="00B106D5" w:rsidP="00D72649">
      <w:pPr>
        <w:spacing w:line="480" w:lineRule="auto"/>
        <w:ind w:left="360" w:hanging="360"/>
        <w:rPr>
          <w:rFonts w:ascii="Calibri" w:hAnsi="Calibri" w:cs="Arial"/>
        </w:rPr>
      </w:pPr>
      <w:r w:rsidRPr="00E738A7">
        <w:rPr>
          <w:rFonts w:ascii="Calibri" w:hAnsi="Calibri" w:cs="Arial"/>
        </w:rPr>
        <w:t xml:space="preserve">Heath, J., E. Ayres, M. </w:t>
      </w:r>
      <w:proofErr w:type="spellStart"/>
      <w:r w:rsidRPr="00E738A7">
        <w:rPr>
          <w:rFonts w:ascii="Calibri" w:hAnsi="Calibri" w:cs="Arial"/>
        </w:rPr>
        <w:t>Possell</w:t>
      </w:r>
      <w:proofErr w:type="spellEnd"/>
      <w:r w:rsidRPr="00E738A7">
        <w:rPr>
          <w:rFonts w:ascii="Calibri" w:hAnsi="Calibri" w:cs="Arial"/>
        </w:rPr>
        <w:t xml:space="preserve">, R. D. </w:t>
      </w:r>
      <w:proofErr w:type="spellStart"/>
      <w:r w:rsidRPr="00E738A7">
        <w:rPr>
          <w:rFonts w:ascii="Calibri" w:hAnsi="Calibri" w:cs="Arial"/>
        </w:rPr>
        <w:t>Bardgett</w:t>
      </w:r>
      <w:proofErr w:type="spellEnd"/>
      <w:r w:rsidRPr="00E738A7">
        <w:rPr>
          <w:rFonts w:ascii="Calibri" w:hAnsi="Calibri" w:cs="Arial"/>
        </w:rPr>
        <w:t xml:space="preserve">, H. I. J. Black, H. Grant, P. </w:t>
      </w:r>
      <w:proofErr w:type="spellStart"/>
      <w:r w:rsidRPr="00E738A7">
        <w:rPr>
          <w:rFonts w:ascii="Calibri" w:hAnsi="Calibri" w:cs="Arial"/>
        </w:rPr>
        <w:t>Ineson</w:t>
      </w:r>
      <w:proofErr w:type="spellEnd"/>
      <w:r w:rsidRPr="00E738A7">
        <w:rPr>
          <w:rFonts w:ascii="Calibri" w:hAnsi="Calibri" w:cs="Arial"/>
        </w:rPr>
        <w:t xml:space="preserve">, and G. </w:t>
      </w:r>
      <w:proofErr w:type="spellStart"/>
      <w:r w:rsidRPr="00E738A7">
        <w:rPr>
          <w:rFonts w:ascii="Calibri" w:hAnsi="Calibri" w:cs="Arial"/>
        </w:rPr>
        <w:t>Kerstiens</w:t>
      </w:r>
      <w:proofErr w:type="spellEnd"/>
      <w:r w:rsidRPr="00E738A7">
        <w:rPr>
          <w:rFonts w:ascii="Calibri" w:hAnsi="Calibri" w:cs="Arial"/>
        </w:rPr>
        <w:t>. 2005. Rising atmospheric CO</w:t>
      </w:r>
      <w:r w:rsidRPr="00E738A7">
        <w:rPr>
          <w:rFonts w:ascii="Calibri" w:hAnsi="Calibri" w:cs="Arial"/>
          <w:vertAlign w:val="subscript"/>
        </w:rPr>
        <w:t>2</w:t>
      </w:r>
      <w:r w:rsidRPr="00E738A7">
        <w:rPr>
          <w:rFonts w:ascii="Calibri" w:hAnsi="Calibri" w:cs="Arial"/>
        </w:rPr>
        <w:t xml:space="preserve"> reduces sequestration of root-derived soil carbon. </w:t>
      </w:r>
      <w:r w:rsidRPr="00E738A7">
        <w:rPr>
          <w:rFonts w:ascii="Calibri" w:hAnsi="Calibri" w:cs="Arial"/>
          <w:i/>
        </w:rPr>
        <w:t xml:space="preserve">Science, </w:t>
      </w:r>
      <w:r w:rsidRPr="00E738A7">
        <w:rPr>
          <w:rFonts w:ascii="Calibri" w:hAnsi="Calibri" w:cs="Arial"/>
          <w:b/>
        </w:rPr>
        <w:t>309</w:t>
      </w:r>
      <w:r w:rsidRPr="00E738A7">
        <w:rPr>
          <w:rFonts w:ascii="Calibri" w:hAnsi="Calibri" w:cs="Arial"/>
        </w:rPr>
        <w:t>:1711-1713.</w:t>
      </w:r>
    </w:p>
    <w:p w14:paraId="1B07E50F" w14:textId="0F35B3A1" w:rsidR="007B6047" w:rsidRPr="00E738A7" w:rsidRDefault="007B6047" w:rsidP="007B6047">
      <w:pPr>
        <w:spacing w:line="480" w:lineRule="auto"/>
        <w:ind w:left="360" w:hanging="360"/>
        <w:rPr>
          <w:rFonts w:ascii="Calibri" w:hAnsi="Calibri" w:cs="Arial"/>
        </w:rPr>
      </w:pPr>
      <w:proofErr w:type="spellStart"/>
      <w:r w:rsidRPr="00E738A7">
        <w:rPr>
          <w:rFonts w:ascii="Calibri" w:hAnsi="Calibri" w:cs="Arial"/>
        </w:rPr>
        <w:t>Heijmans</w:t>
      </w:r>
      <w:proofErr w:type="spellEnd"/>
      <w:r w:rsidRPr="00E738A7">
        <w:rPr>
          <w:rFonts w:ascii="Calibri" w:hAnsi="Calibri" w:cs="Arial"/>
        </w:rPr>
        <w:t xml:space="preserve">, M. M. P. D., Y. A. M. van der </w:t>
      </w:r>
      <w:proofErr w:type="spellStart"/>
      <w:r w:rsidRPr="00E738A7">
        <w:rPr>
          <w:rFonts w:ascii="Calibri" w:hAnsi="Calibri" w:cs="Arial"/>
        </w:rPr>
        <w:t>Knaap</w:t>
      </w:r>
      <w:proofErr w:type="spellEnd"/>
      <w:r w:rsidRPr="00E738A7">
        <w:rPr>
          <w:rFonts w:ascii="Calibri" w:hAnsi="Calibri" w:cs="Arial"/>
        </w:rPr>
        <w:t xml:space="preserve">, M. Holmgren, and J. </w:t>
      </w:r>
      <w:proofErr w:type="spellStart"/>
      <w:r w:rsidRPr="00E738A7">
        <w:rPr>
          <w:rFonts w:ascii="Calibri" w:hAnsi="Calibri" w:cs="Arial"/>
        </w:rPr>
        <w:t>Limpens</w:t>
      </w:r>
      <w:proofErr w:type="spellEnd"/>
      <w:r w:rsidRPr="00E738A7">
        <w:rPr>
          <w:rFonts w:ascii="Calibri" w:hAnsi="Calibri" w:cs="Arial"/>
        </w:rPr>
        <w:t xml:space="preserve">. 2013. Persistent versus transient tree encroachment of temperate peat bogs: effects of climate warming and drought events. </w:t>
      </w:r>
      <w:r w:rsidRPr="00E738A7">
        <w:rPr>
          <w:rFonts w:ascii="Calibri" w:hAnsi="Calibri" w:cs="Arial"/>
          <w:i/>
        </w:rPr>
        <w:t>Glob. Chang. Biol.</w:t>
      </w:r>
      <w:r w:rsidRPr="00E738A7">
        <w:rPr>
          <w:rFonts w:ascii="Calibri" w:hAnsi="Calibri" w:cs="Arial"/>
        </w:rPr>
        <w:t xml:space="preserve">, </w:t>
      </w:r>
      <w:r w:rsidRPr="00E738A7">
        <w:rPr>
          <w:rFonts w:ascii="Calibri" w:hAnsi="Calibri" w:cs="Arial"/>
          <w:b/>
        </w:rPr>
        <w:t>19</w:t>
      </w:r>
      <w:r w:rsidRPr="00E738A7">
        <w:rPr>
          <w:rFonts w:ascii="Calibri" w:hAnsi="Calibri" w:cs="Arial"/>
        </w:rPr>
        <w:t>:2240-2250.</w:t>
      </w:r>
    </w:p>
    <w:p w14:paraId="1E6D24D5" w14:textId="717DEAEF" w:rsidR="00DF3619" w:rsidRPr="00E738A7" w:rsidRDefault="00DF3619" w:rsidP="00D72649">
      <w:pPr>
        <w:spacing w:line="480" w:lineRule="auto"/>
        <w:ind w:left="360" w:hanging="360"/>
        <w:rPr>
          <w:rFonts w:ascii="Calibri" w:hAnsi="Calibri" w:cs="Arial"/>
        </w:rPr>
      </w:pPr>
      <w:proofErr w:type="spellStart"/>
      <w:r w:rsidRPr="00E738A7">
        <w:rPr>
          <w:rFonts w:ascii="Calibri" w:hAnsi="Calibri" w:cs="Arial"/>
        </w:rPr>
        <w:t>Hungate</w:t>
      </w:r>
      <w:proofErr w:type="spellEnd"/>
      <w:r w:rsidRPr="00E738A7">
        <w:rPr>
          <w:rFonts w:ascii="Calibri" w:hAnsi="Calibri" w:cs="Arial"/>
        </w:rPr>
        <w:t xml:space="preserve">, B. A., E. A. Holland, R. B. Jackson, F. S. Chapin III, H. A. Mooney, and C. B. Field. 1997. The fate of carbon in grasslands under carbon dioxide enrichment. </w:t>
      </w:r>
      <w:r w:rsidRPr="00E738A7">
        <w:rPr>
          <w:rFonts w:ascii="Calibri" w:hAnsi="Calibri" w:cs="Arial"/>
          <w:i/>
        </w:rPr>
        <w:t>Nature</w:t>
      </w:r>
      <w:r w:rsidRPr="00E738A7">
        <w:rPr>
          <w:rFonts w:ascii="Calibri" w:hAnsi="Calibri" w:cs="Arial"/>
        </w:rPr>
        <w:t xml:space="preserve">, </w:t>
      </w:r>
      <w:r w:rsidRPr="00E738A7">
        <w:rPr>
          <w:rFonts w:ascii="Calibri" w:hAnsi="Calibri" w:cs="Arial"/>
          <w:b/>
        </w:rPr>
        <w:t>388</w:t>
      </w:r>
      <w:r w:rsidRPr="00E738A7">
        <w:rPr>
          <w:rFonts w:ascii="Calibri" w:hAnsi="Calibri" w:cs="Arial"/>
        </w:rPr>
        <w:t>:576-579.</w:t>
      </w:r>
    </w:p>
    <w:p w14:paraId="5E3C7229" w14:textId="2B14F522" w:rsidR="002A3DE6" w:rsidRPr="00E738A7" w:rsidRDefault="002A3DE6" w:rsidP="00D72649">
      <w:pPr>
        <w:spacing w:line="480" w:lineRule="auto"/>
        <w:ind w:left="360" w:hanging="360"/>
        <w:rPr>
          <w:rFonts w:ascii="Calibri" w:hAnsi="Calibri" w:cs="Arial"/>
        </w:rPr>
      </w:pPr>
      <w:r w:rsidRPr="00E738A7">
        <w:rPr>
          <w:rFonts w:ascii="Calibri" w:hAnsi="Calibri" w:cs="Arial"/>
        </w:rPr>
        <w:t xml:space="preserve">Jones, T. H., L. J. Thompson, J. H. Lawton, T. M. </w:t>
      </w:r>
      <w:proofErr w:type="spellStart"/>
      <w:r w:rsidRPr="00E738A7">
        <w:rPr>
          <w:rFonts w:ascii="Calibri" w:hAnsi="Calibri" w:cs="Arial"/>
        </w:rPr>
        <w:t>Bezemer</w:t>
      </w:r>
      <w:proofErr w:type="spellEnd"/>
      <w:r w:rsidRPr="00E738A7">
        <w:rPr>
          <w:rFonts w:ascii="Calibri" w:hAnsi="Calibri" w:cs="Arial"/>
        </w:rPr>
        <w:t xml:space="preserve">, R. D. </w:t>
      </w:r>
      <w:proofErr w:type="spellStart"/>
      <w:r w:rsidRPr="00E738A7">
        <w:rPr>
          <w:rFonts w:ascii="Calibri" w:hAnsi="Calibri" w:cs="Arial"/>
        </w:rPr>
        <w:t>Bardgett</w:t>
      </w:r>
      <w:proofErr w:type="spellEnd"/>
      <w:r w:rsidRPr="00E738A7">
        <w:rPr>
          <w:rFonts w:ascii="Calibri" w:hAnsi="Calibri" w:cs="Arial"/>
        </w:rPr>
        <w:t xml:space="preserve">, T. M. Blackburn, K. D. Bruce, P. F. Cannon, G. S. Hall, S. E. Hartley, G. Howson, C. G. Jones, C. </w:t>
      </w:r>
      <w:proofErr w:type="spellStart"/>
      <w:r w:rsidRPr="00E738A7">
        <w:rPr>
          <w:rFonts w:ascii="Calibri" w:hAnsi="Calibri" w:cs="Arial"/>
        </w:rPr>
        <w:t>Kampichler</w:t>
      </w:r>
      <w:proofErr w:type="spellEnd"/>
      <w:r w:rsidRPr="00E738A7">
        <w:rPr>
          <w:rFonts w:ascii="Calibri" w:hAnsi="Calibri" w:cs="Arial"/>
        </w:rPr>
        <w:t xml:space="preserve">, E. </w:t>
      </w:r>
      <w:proofErr w:type="spellStart"/>
      <w:r w:rsidRPr="00E738A7">
        <w:rPr>
          <w:rFonts w:ascii="Calibri" w:hAnsi="Calibri" w:cs="Arial"/>
        </w:rPr>
        <w:t>Kandeler</w:t>
      </w:r>
      <w:proofErr w:type="spellEnd"/>
      <w:r w:rsidRPr="00E738A7">
        <w:rPr>
          <w:rFonts w:ascii="Calibri" w:hAnsi="Calibri" w:cs="Arial"/>
        </w:rPr>
        <w:t xml:space="preserve">, and D. A. Ritchie. 1998. Impacts of rising atmospheric carbon dioxide on model terrestrial ecosystems. </w:t>
      </w:r>
      <w:r w:rsidRPr="00E738A7">
        <w:rPr>
          <w:rFonts w:ascii="Calibri" w:hAnsi="Calibri" w:cs="Arial"/>
          <w:i/>
        </w:rPr>
        <w:t>Science</w:t>
      </w:r>
      <w:r w:rsidRPr="00E738A7">
        <w:rPr>
          <w:rFonts w:ascii="Calibri" w:hAnsi="Calibri" w:cs="Arial"/>
        </w:rPr>
        <w:t xml:space="preserve">, </w:t>
      </w:r>
      <w:r w:rsidRPr="00E738A7">
        <w:rPr>
          <w:rFonts w:ascii="Calibri" w:hAnsi="Calibri" w:cs="Arial"/>
          <w:b/>
        </w:rPr>
        <w:t>280</w:t>
      </w:r>
      <w:r w:rsidRPr="00E738A7">
        <w:rPr>
          <w:rFonts w:ascii="Calibri" w:hAnsi="Calibri" w:cs="Arial"/>
        </w:rPr>
        <w:t>:441-443.</w:t>
      </w:r>
    </w:p>
    <w:p w14:paraId="1C4330AE" w14:textId="576F917A" w:rsidR="006F47DB" w:rsidRPr="00E738A7" w:rsidRDefault="006F47DB" w:rsidP="006F47DB">
      <w:pPr>
        <w:spacing w:line="480" w:lineRule="auto"/>
        <w:ind w:left="360" w:hanging="360"/>
        <w:rPr>
          <w:rFonts w:ascii="Calibri" w:hAnsi="Calibri" w:cs="Arial"/>
        </w:rPr>
      </w:pPr>
      <w:r w:rsidRPr="00E738A7">
        <w:rPr>
          <w:rFonts w:ascii="Calibri" w:hAnsi="Calibri" w:cs="Arial"/>
        </w:rPr>
        <w:t xml:space="preserve">Largent, D. L., N. Sugihara, and C. </w:t>
      </w:r>
      <w:proofErr w:type="spellStart"/>
      <w:r w:rsidRPr="00E738A7">
        <w:rPr>
          <w:rFonts w:ascii="Calibri" w:hAnsi="Calibri" w:cs="Arial"/>
        </w:rPr>
        <w:t>Wishner</w:t>
      </w:r>
      <w:proofErr w:type="spellEnd"/>
      <w:r w:rsidRPr="00E738A7">
        <w:rPr>
          <w:rFonts w:ascii="Calibri" w:hAnsi="Calibri" w:cs="Arial"/>
        </w:rPr>
        <w:t xml:space="preserve">. 1980. Occurrence of mycorrhizae on ericaceous and </w:t>
      </w:r>
      <w:proofErr w:type="spellStart"/>
      <w:r w:rsidRPr="00E738A7">
        <w:rPr>
          <w:rFonts w:ascii="Calibri" w:hAnsi="Calibri" w:cs="Arial"/>
        </w:rPr>
        <w:t>pyrolaceous</w:t>
      </w:r>
      <w:proofErr w:type="spellEnd"/>
      <w:r w:rsidRPr="00E738A7">
        <w:rPr>
          <w:rFonts w:ascii="Calibri" w:hAnsi="Calibri" w:cs="Arial"/>
        </w:rPr>
        <w:t xml:space="preserve"> plants in northern California. </w:t>
      </w:r>
      <w:r w:rsidRPr="00E738A7">
        <w:rPr>
          <w:rFonts w:ascii="Calibri" w:hAnsi="Calibri" w:cs="Arial"/>
          <w:i/>
        </w:rPr>
        <w:t>Can. J. Bot.</w:t>
      </w:r>
      <w:r w:rsidRPr="00E738A7">
        <w:rPr>
          <w:rFonts w:ascii="Calibri" w:hAnsi="Calibri" w:cs="Arial"/>
        </w:rPr>
        <w:t>, </w:t>
      </w:r>
      <w:r w:rsidRPr="00E738A7">
        <w:rPr>
          <w:rFonts w:ascii="Calibri" w:hAnsi="Calibri" w:cs="Arial"/>
          <w:b/>
        </w:rPr>
        <w:t>58</w:t>
      </w:r>
      <w:r w:rsidRPr="00E738A7">
        <w:rPr>
          <w:rFonts w:ascii="Calibri" w:hAnsi="Calibri" w:cs="Arial"/>
        </w:rPr>
        <w:t>:2274-2279.</w:t>
      </w:r>
    </w:p>
    <w:p w14:paraId="5846B3DC" w14:textId="53063DD7" w:rsidR="007B6047" w:rsidRPr="00E738A7" w:rsidRDefault="007B6047" w:rsidP="00D72649">
      <w:pPr>
        <w:spacing w:line="480" w:lineRule="auto"/>
        <w:ind w:left="360" w:hanging="360"/>
        <w:rPr>
          <w:rFonts w:ascii="Calibri" w:hAnsi="Calibri" w:cs="Arial"/>
        </w:rPr>
      </w:pPr>
      <w:proofErr w:type="spellStart"/>
      <w:r w:rsidRPr="00E738A7">
        <w:rPr>
          <w:rFonts w:ascii="Calibri" w:hAnsi="Calibri" w:cs="Arial"/>
        </w:rPr>
        <w:t>Limpens</w:t>
      </w:r>
      <w:proofErr w:type="spellEnd"/>
      <w:r w:rsidRPr="00E738A7">
        <w:rPr>
          <w:rFonts w:ascii="Calibri" w:hAnsi="Calibri" w:cs="Arial"/>
        </w:rPr>
        <w:t xml:space="preserve">, </w:t>
      </w:r>
      <w:proofErr w:type="gramStart"/>
      <w:r w:rsidRPr="00E738A7">
        <w:rPr>
          <w:rFonts w:ascii="Calibri" w:hAnsi="Calibri" w:cs="Arial"/>
        </w:rPr>
        <w:t>J.,F.</w:t>
      </w:r>
      <w:proofErr w:type="gramEnd"/>
      <w:r w:rsidRPr="00E738A7">
        <w:rPr>
          <w:rFonts w:ascii="Calibri" w:hAnsi="Calibri" w:cs="Arial"/>
        </w:rPr>
        <w:t xml:space="preserve"> </w:t>
      </w:r>
      <w:proofErr w:type="spellStart"/>
      <w:r w:rsidRPr="00E738A7">
        <w:rPr>
          <w:rFonts w:ascii="Calibri" w:hAnsi="Calibri" w:cs="Arial"/>
        </w:rPr>
        <w:t>Berendse</w:t>
      </w:r>
      <w:proofErr w:type="spellEnd"/>
      <w:r w:rsidRPr="00E738A7">
        <w:rPr>
          <w:rFonts w:ascii="Calibri" w:hAnsi="Calibri" w:cs="Arial"/>
        </w:rPr>
        <w:t xml:space="preserve">, C. </w:t>
      </w:r>
      <w:proofErr w:type="spellStart"/>
      <w:r w:rsidRPr="00E738A7">
        <w:rPr>
          <w:rFonts w:ascii="Calibri" w:hAnsi="Calibri" w:cs="Arial"/>
        </w:rPr>
        <w:t>Blodau</w:t>
      </w:r>
      <w:proofErr w:type="spellEnd"/>
      <w:r w:rsidRPr="00E738A7">
        <w:rPr>
          <w:rFonts w:ascii="Calibri" w:hAnsi="Calibri" w:cs="Arial"/>
        </w:rPr>
        <w:t xml:space="preserve">, J. G. </w:t>
      </w:r>
      <w:proofErr w:type="spellStart"/>
      <w:r w:rsidRPr="00E738A7">
        <w:rPr>
          <w:rFonts w:ascii="Calibri" w:hAnsi="Calibri" w:cs="Arial"/>
        </w:rPr>
        <w:t>Canadell</w:t>
      </w:r>
      <w:proofErr w:type="spellEnd"/>
      <w:r w:rsidRPr="00E738A7">
        <w:rPr>
          <w:rFonts w:ascii="Calibri" w:hAnsi="Calibri" w:cs="Arial"/>
        </w:rPr>
        <w:t xml:space="preserve">, C. Freeman, J. Holden, N. </w:t>
      </w:r>
      <w:proofErr w:type="spellStart"/>
      <w:r w:rsidRPr="00E738A7">
        <w:rPr>
          <w:rFonts w:ascii="Calibri" w:hAnsi="Calibri" w:cs="Arial"/>
        </w:rPr>
        <w:t>Roulet</w:t>
      </w:r>
      <w:proofErr w:type="spellEnd"/>
      <w:r w:rsidRPr="00E738A7">
        <w:rPr>
          <w:rFonts w:ascii="Calibri" w:hAnsi="Calibri" w:cs="Arial"/>
        </w:rPr>
        <w:t xml:space="preserve">, H. Rydin, and G. </w:t>
      </w:r>
      <w:proofErr w:type="spellStart"/>
      <w:r w:rsidRPr="00E738A7">
        <w:rPr>
          <w:rFonts w:ascii="Calibri" w:hAnsi="Calibri" w:cs="Arial"/>
        </w:rPr>
        <w:t>Schaepman-Strub</w:t>
      </w:r>
      <w:proofErr w:type="spellEnd"/>
      <w:r w:rsidRPr="00E738A7">
        <w:rPr>
          <w:rFonts w:ascii="Calibri" w:hAnsi="Calibri" w:cs="Arial"/>
        </w:rPr>
        <w:t xml:space="preserve">. 2008. Peatlands and the carbon cycle: from local processes to global implications—a synthesis. </w:t>
      </w:r>
      <w:proofErr w:type="spellStart"/>
      <w:r w:rsidRPr="00E738A7">
        <w:rPr>
          <w:rFonts w:ascii="Calibri" w:hAnsi="Calibri" w:cs="Arial"/>
          <w:i/>
        </w:rPr>
        <w:t>Biogeosciences</w:t>
      </w:r>
      <w:proofErr w:type="spellEnd"/>
      <w:r w:rsidRPr="00E738A7">
        <w:rPr>
          <w:rFonts w:ascii="Calibri" w:hAnsi="Calibri" w:cs="Arial"/>
          <w:i/>
        </w:rPr>
        <w:t xml:space="preserve">, </w:t>
      </w:r>
      <w:r w:rsidRPr="00E738A7">
        <w:rPr>
          <w:rFonts w:ascii="Calibri" w:hAnsi="Calibri" w:cs="Arial"/>
          <w:b/>
        </w:rPr>
        <w:t>5</w:t>
      </w:r>
      <w:r w:rsidRPr="00E738A7">
        <w:rPr>
          <w:rFonts w:ascii="Calibri" w:hAnsi="Calibri" w:cs="Arial"/>
        </w:rPr>
        <w:t>:1475-1491.</w:t>
      </w:r>
    </w:p>
    <w:p w14:paraId="74D11F33" w14:textId="3E00CF19" w:rsidR="006F47DB" w:rsidRPr="00E738A7" w:rsidRDefault="006F47DB" w:rsidP="006F47DB">
      <w:pPr>
        <w:spacing w:line="480" w:lineRule="auto"/>
        <w:ind w:left="360" w:hanging="360"/>
        <w:rPr>
          <w:rFonts w:ascii="Calibri" w:hAnsi="Calibri" w:cs="Arial"/>
        </w:rPr>
      </w:pPr>
      <w:proofErr w:type="spellStart"/>
      <w:r w:rsidRPr="00E738A7">
        <w:rPr>
          <w:rFonts w:ascii="Calibri" w:hAnsi="Calibri" w:cs="Arial"/>
        </w:rPr>
        <w:t>Malloch</w:t>
      </w:r>
      <w:proofErr w:type="spellEnd"/>
      <w:r w:rsidRPr="00E738A7">
        <w:rPr>
          <w:rFonts w:ascii="Calibri" w:hAnsi="Calibri" w:cs="Arial"/>
        </w:rPr>
        <w:t xml:space="preserve">, D., and B. </w:t>
      </w:r>
      <w:proofErr w:type="spellStart"/>
      <w:r w:rsidRPr="00E738A7">
        <w:rPr>
          <w:rFonts w:ascii="Calibri" w:hAnsi="Calibri" w:cs="Arial"/>
        </w:rPr>
        <w:t>Malloch</w:t>
      </w:r>
      <w:proofErr w:type="spellEnd"/>
      <w:r w:rsidRPr="00E738A7">
        <w:rPr>
          <w:rFonts w:ascii="Calibri" w:hAnsi="Calibri" w:cs="Arial"/>
        </w:rPr>
        <w:t>. 1981. The mycorrhizal status of boreal plants: species from northeastern Ontario. </w:t>
      </w:r>
      <w:r w:rsidRPr="00E738A7">
        <w:rPr>
          <w:rFonts w:ascii="Calibri" w:hAnsi="Calibri" w:cs="Arial"/>
          <w:i/>
        </w:rPr>
        <w:t>Can. J. Bot.</w:t>
      </w:r>
      <w:r w:rsidRPr="00E738A7">
        <w:rPr>
          <w:rFonts w:ascii="Calibri" w:hAnsi="Calibri" w:cs="Arial"/>
        </w:rPr>
        <w:t>, </w:t>
      </w:r>
      <w:r w:rsidRPr="00E738A7">
        <w:rPr>
          <w:rFonts w:ascii="Calibri" w:hAnsi="Calibri" w:cs="Arial"/>
          <w:b/>
        </w:rPr>
        <w:t>59</w:t>
      </w:r>
      <w:r w:rsidRPr="00E738A7">
        <w:rPr>
          <w:rFonts w:ascii="Calibri" w:hAnsi="Calibri" w:cs="Arial"/>
        </w:rPr>
        <w:t>:2167-2172.</w:t>
      </w:r>
    </w:p>
    <w:p w14:paraId="7372813D" w14:textId="0357ED8B" w:rsidR="00A8495E" w:rsidRPr="00E738A7" w:rsidRDefault="00A8495E" w:rsidP="00A8495E">
      <w:pPr>
        <w:spacing w:line="480" w:lineRule="auto"/>
        <w:ind w:left="360" w:hanging="360"/>
        <w:rPr>
          <w:rFonts w:ascii="Calibri" w:hAnsi="Calibri" w:cs="Arial"/>
        </w:rPr>
      </w:pPr>
      <w:proofErr w:type="spellStart"/>
      <w:r w:rsidRPr="00E738A7">
        <w:rPr>
          <w:rFonts w:ascii="Calibri" w:hAnsi="Calibri" w:cs="Arial"/>
        </w:rPr>
        <w:t>McLatchey</w:t>
      </w:r>
      <w:proofErr w:type="spellEnd"/>
      <w:r w:rsidRPr="00E738A7">
        <w:rPr>
          <w:rFonts w:ascii="Calibri" w:hAnsi="Calibri" w:cs="Arial"/>
        </w:rPr>
        <w:t xml:space="preserve">, G.P., and K.R. Reddy. 1998. Regulation of organic matter decomposition and nutrient release in a wetland soil. </w:t>
      </w:r>
      <w:r w:rsidRPr="00E738A7">
        <w:rPr>
          <w:rFonts w:ascii="Calibri" w:hAnsi="Calibri" w:cs="Arial"/>
          <w:i/>
        </w:rPr>
        <w:t>J. Environ. Qual.</w:t>
      </w:r>
      <w:r w:rsidRPr="00E738A7">
        <w:rPr>
          <w:rFonts w:ascii="Calibri" w:hAnsi="Calibri" w:cs="Arial"/>
        </w:rPr>
        <w:t xml:space="preserve">, </w:t>
      </w:r>
      <w:r w:rsidRPr="00E738A7">
        <w:rPr>
          <w:rFonts w:ascii="Calibri" w:hAnsi="Calibri" w:cs="Arial"/>
          <w:b/>
        </w:rPr>
        <w:t>27</w:t>
      </w:r>
      <w:r w:rsidRPr="00E738A7">
        <w:rPr>
          <w:rFonts w:ascii="Calibri" w:hAnsi="Calibri" w:cs="Arial"/>
        </w:rPr>
        <w:t>:1268–1274.</w:t>
      </w:r>
    </w:p>
    <w:p w14:paraId="778A042B" w14:textId="100604D2" w:rsidR="00C25116" w:rsidRPr="00E738A7" w:rsidRDefault="00C25116" w:rsidP="00C25116">
      <w:pPr>
        <w:spacing w:line="480" w:lineRule="auto"/>
        <w:ind w:left="360" w:hanging="360"/>
        <w:rPr>
          <w:rFonts w:ascii="Calibri" w:hAnsi="Calibri" w:cs="Arial"/>
        </w:rPr>
      </w:pPr>
      <w:ins w:id="50" w:author="Microsoft Office User" w:date="2016-12-05T11:46:00Z">
        <w:r w:rsidRPr="00E738A7">
          <w:rPr>
            <w:rFonts w:ascii="Calibri" w:hAnsi="Calibri" w:cs="Arial"/>
          </w:rPr>
          <w:t xml:space="preserve">Moore J. A. M., Jiang J., Patterson C. M., Mayes M. A., Wang G., and A. T. </w:t>
        </w:r>
        <w:proofErr w:type="spellStart"/>
        <w:r w:rsidRPr="00E738A7">
          <w:rPr>
            <w:rFonts w:ascii="Calibri" w:hAnsi="Calibri" w:cs="Arial"/>
          </w:rPr>
          <w:t>Classen</w:t>
        </w:r>
      </w:ins>
      <w:proofErr w:type="spellEnd"/>
      <w:ins w:id="51" w:author="Microsoft Office User" w:date="2016-12-05T11:47:00Z">
        <w:r w:rsidRPr="00E738A7">
          <w:rPr>
            <w:rFonts w:ascii="Calibri" w:hAnsi="Calibri" w:cs="Arial"/>
          </w:rPr>
          <w:t>.</w:t>
        </w:r>
      </w:ins>
      <w:ins w:id="52" w:author="Microsoft Office User" w:date="2016-12-05T11:46:00Z">
        <w:r w:rsidRPr="00E738A7">
          <w:rPr>
            <w:rFonts w:ascii="Calibri" w:hAnsi="Calibri" w:cs="Arial"/>
          </w:rPr>
          <w:t xml:space="preserve"> 2015. Interactions among roots, mycorrhizas and free-living microbial communities differentially impact soil carbon processes. </w:t>
        </w:r>
        <w:r w:rsidRPr="00E738A7">
          <w:rPr>
            <w:rFonts w:ascii="Calibri" w:hAnsi="Calibri" w:cs="Arial"/>
            <w:i/>
            <w:iCs/>
          </w:rPr>
          <w:t>Journal of Ecology</w:t>
        </w:r>
        <w:r w:rsidRPr="00E738A7">
          <w:rPr>
            <w:rFonts w:ascii="Calibri" w:hAnsi="Calibri" w:cs="Arial"/>
          </w:rPr>
          <w:t xml:space="preserve"> </w:t>
        </w:r>
        <w:r w:rsidRPr="00E738A7">
          <w:rPr>
            <w:rFonts w:ascii="Calibri" w:hAnsi="Calibri" w:cs="Arial"/>
            <w:b/>
            <w:rPrChange w:id="53" w:author="Microsoft Office User" w:date="2016-12-05T11:47:00Z">
              <w:rPr>
                <w:rFonts w:ascii="Arial" w:hAnsi="Arial" w:cs="Arial"/>
              </w:rPr>
            </w:rPrChange>
          </w:rPr>
          <w:t>103</w:t>
        </w:r>
        <w:r w:rsidRPr="00E738A7">
          <w:rPr>
            <w:rFonts w:ascii="Calibri" w:hAnsi="Calibri" w:cs="Arial"/>
          </w:rPr>
          <w:t>:1442-1453.</w:t>
        </w:r>
      </w:ins>
    </w:p>
    <w:p w14:paraId="23CBEA19" w14:textId="3F95E724" w:rsidR="006F47DB" w:rsidRPr="00E738A7" w:rsidRDefault="006F47DB" w:rsidP="006F47DB">
      <w:pPr>
        <w:spacing w:line="480" w:lineRule="auto"/>
        <w:ind w:left="360" w:hanging="360"/>
        <w:rPr>
          <w:rFonts w:ascii="Calibri" w:hAnsi="Calibri" w:cs="Arial"/>
        </w:rPr>
      </w:pPr>
      <w:r w:rsidRPr="00E738A7">
        <w:rPr>
          <w:rFonts w:ascii="Calibri" w:hAnsi="Calibri" w:cs="Arial"/>
        </w:rPr>
        <w:t xml:space="preserve">Moore, T. R., N. T. </w:t>
      </w:r>
      <w:proofErr w:type="spellStart"/>
      <w:r w:rsidRPr="00E738A7">
        <w:rPr>
          <w:rFonts w:ascii="Calibri" w:hAnsi="Calibri" w:cs="Arial"/>
        </w:rPr>
        <w:t>Roulet</w:t>
      </w:r>
      <w:proofErr w:type="spellEnd"/>
      <w:r w:rsidRPr="00E738A7">
        <w:rPr>
          <w:rFonts w:ascii="Calibri" w:hAnsi="Calibri" w:cs="Arial"/>
        </w:rPr>
        <w:t xml:space="preserve">, and J. M. Waddington. 1998. Uncertainty in predicting the effect of climatic change on the carbon cycling of Canadian peatlands. </w:t>
      </w:r>
      <w:proofErr w:type="spellStart"/>
      <w:r w:rsidRPr="00E738A7">
        <w:rPr>
          <w:rFonts w:ascii="Calibri" w:hAnsi="Calibri" w:cs="Arial"/>
          <w:i/>
        </w:rPr>
        <w:t>Clim</w:t>
      </w:r>
      <w:proofErr w:type="spellEnd"/>
      <w:r w:rsidRPr="00E738A7">
        <w:rPr>
          <w:rFonts w:ascii="Calibri" w:hAnsi="Calibri" w:cs="Arial"/>
          <w:i/>
        </w:rPr>
        <w:t>. Chang.</w:t>
      </w:r>
      <w:r w:rsidRPr="00E738A7">
        <w:rPr>
          <w:rFonts w:ascii="Calibri" w:hAnsi="Calibri" w:cs="Arial"/>
        </w:rPr>
        <w:t xml:space="preserve">, </w:t>
      </w:r>
      <w:r w:rsidRPr="00E738A7">
        <w:rPr>
          <w:rFonts w:ascii="Calibri" w:hAnsi="Calibri" w:cs="Arial"/>
          <w:b/>
        </w:rPr>
        <w:t>40</w:t>
      </w:r>
      <w:r w:rsidRPr="00E738A7">
        <w:rPr>
          <w:rFonts w:ascii="Calibri" w:hAnsi="Calibri" w:cs="Arial"/>
        </w:rPr>
        <w:t xml:space="preserve">:229-245. </w:t>
      </w:r>
    </w:p>
    <w:p w14:paraId="1D6A73B8" w14:textId="53A3E163" w:rsidR="00C25116" w:rsidRPr="00E738A7" w:rsidRDefault="00C25116" w:rsidP="00C25116">
      <w:pPr>
        <w:spacing w:line="480" w:lineRule="auto"/>
        <w:ind w:left="360" w:hanging="360"/>
        <w:rPr>
          <w:rFonts w:ascii="Calibri" w:hAnsi="Calibri" w:cs="Arial"/>
        </w:rPr>
      </w:pPr>
      <w:proofErr w:type="spellStart"/>
      <w:r w:rsidRPr="00E738A7">
        <w:rPr>
          <w:rFonts w:ascii="Calibri" w:hAnsi="Calibri" w:cs="Arial"/>
        </w:rPr>
        <w:t>Nannipieri</w:t>
      </w:r>
      <w:proofErr w:type="spellEnd"/>
      <w:r w:rsidRPr="00E738A7">
        <w:rPr>
          <w:rFonts w:ascii="Calibri" w:hAnsi="Calibri" w:cs="Arial"/>
        </w:rPr>
        <w:t xml:space="preserve">, P., E. </w:t>
      </w:r>
      <w:proofErr w:type="spellStart"/>
      <w:r w:rsidRPr="00E738A7">
        <w:rPr>
          <w:rFonts w:ascii="Calibri" w:hAnsi="Calibri" w:cs="Arial"/>
        </w:rPr>
        <w:t>Kandeler</w:t>
      </w:r>
      <w:proofErr w:type="spellEnd"/>
      <w:r w:rsidRPr="00E738A7">
        <w:rPr>
          <w:rFonts w:ascii="Calibri" w:hAnsi="Calibri" w:cs="Arial"/>
        </w:rPr>
        <w:t xml:space="preserve">, and P. Ruggiero. 2002. Enzyme activities and microbiological and biochemical processes in soil. Enzymes in the Environment, pp. 1–33, New York, NY, USA. </w:t>
      </w:r>
    </w:p>
    <w:p w14:paraId="406E0B37" w14:textId="1C3E2E0B" w:rsidR="00C25116" w:rsidRPr="00E738A7" w:rsidRDefault="00C25116" w:rsidP="00C25116">
      <w:pPr>
        <w:spacing w:line="480" w:lineRule="auto"/>
        <w:ind w:left="360" w:hanging="360"/>
        <w:rPr>
          <w:rFonts w:ascii="Calibri" w:hAnsi="Calibri" w:cs="Arial"/>
        </w:rPr>
      </w:pPr>
      <w:r w:rsidRPr="00E738A7">
        <w:rPr>
          <w:rFonts w:ascii="Calibri" w:hAnsi="Calibri" w:cs="Arial"/>
        </w:rPr>
        <w:t xml:space="preserve">Nichols, D. S. 1998. Temperature of upland and peatland soils in a north central Minnesota forest. </w:t>
      </w:r>
      <w:r w:rsidRPr="00E738A7">
        <w:rPr>
          <w:rFonts w:ascii="Calibri" w:hAnsi="Calibri" w:cs="Arial"/>
          <w:i/>
        </w:rPr>
        <w:t>Can. J. Soil. Sci.</w:t>
      </w:r>
      <w:r w:rsidRPr="00E738A7">
        <w:rPr>
          <w:rFonts w:ascii="Calibri" w:hAnsi="Calibri" w:cs="Arial"/>
        </w:rPr>
        <w:t xml:space="preserve">, </w:t>
      </w:r>
      <w:r w:rsidRPr="00E738A7">
        <w:rPr>
          <w:rFonts w:ascii="Calibri" w:hAnsi="Calibri" w:cs="Arial"/>
          <w:b/>
        </w:rPr>
        <w:t>78</w:t>
      </w:r>
      <w:r w:rsidRPr="00E738A7">
        <w:rPr>
          <w:rFonts w:ascii="Calibri" w:hAnsi="Calibri" w:cs="Arial"/>
        </w:rPr>
        <w:t>:493-509.</w:t>
      </w:r>
    </w:p>
    <w:p w14:paraId="69C656B2" w14:textId="21BF7FB5" w:rsidR="006F47DB" w:rsidRPr="00E738A7" w:rsidRDefault="006F47DB" w:rsidP="007B6047">
      <w:pPr>
        <w:spacing w:line="480" w:lineRule="auto"/>
        <w:ind w:left="360" w:hanging="360"/>
        <w:rPr>
          <w:rFonts w:ascii="Calibri" w:hAnsi="Calibri" w:cs="Arial"/>
        </w:rPr>
      </w:pPr>
      <w:r w:rsidRPr="00E738A7">
        <w:rPr>
          <w:rFonts w:ascii="Calibri" w:hAnsi="Calibri" w:cs="Arial"/>
        </w:rPr>
        <w:t xml:space="preserve">Phillips, R. P., A. C. </w:t>
      </w:r>
      <w:proofErr w:type="spellStart"/>
      <w:r w:rsidRPr="00E738A7">
        <w:rPr>
          <w:rFonts w:ascii="Calibri" w:hAnsi="Calibri" w:cs="Arial"/>
        </w:rPr>
        <w:t>Finzi</w:t>
      </w:r>
      <w:proofErr w:type="spellEnd"/>
      <w:r w:rsidRPr="00E738A7">
        <w:rPr>
          <w:rFonts w:ascii="Calibri" w:hAnsi="Calibri" w:cs="Arial"/>
        </w:rPr>
        <w:t>, and E. S. Bernhardt. 2011. Enhanced root exudation induces microbial feedbacks to N cycling in a pine forest under long-term CO</w:t>
      </w:r>
      <w:r w:rsidRPr="00E738A7">
        <w:rPr>
          <w:rFonts w:ascii="Calibri" w:hAnsi="Calibri" w:cs="Arial"/>
          <w:vertAlign w:val="subscript"/>
        </w:rPr>
        <w:t>2</w:t>
      </w:r>
      <w:r w:rsidRPr="00E738A7">
        <w:rPr>
          <w:rFonts w:ascii="Calibri" w:hAnsi="Calibri" w:cs="Arial"/>
        </w:rPr>
        <w:t xml:space="preserve"> fumigation. </w:t>
      </w:r>
      <w:r w:rsidRPr="00E738A7">
        <w:rPr>
          <w:rFonts w:ascii="Calibri" w:hAnsi="Calibri" w:cs="Arial"/>
          <w:i/>
        </w:rPr>
        <w:t>Ecology Letters</w:t>
      </w:r>
      <w:r w:rsidRPr="00E738A7">
        <w:rPr>
          <w:rFonts w:ascii="Calibri" w:hAnsi="Calibri" w:cs="Arial"/>
        </w:rPr>
        <w:t xml:space="preserve">, </w:t>
      </w:r>
      <w:r w:rsidRPr="00E738A7">
        <w:rPr>
          <w:rFonts w:ascii="Calibri" w:hAnsi="Calibri" w:cs="Arial"/>
          <w:b/>
        </w:rPr>
        <w:t>14</w:t>
      </w:r>
      <w:r w:rsidRPr="00E738A7">
        <w:rPr>
          <w:rFonts w:ascii="Calibri" w:hAnsi="Calibri" w:cs="Arial"/>
        </w:rPr>
        <w:t>:187-194.</w:t>
      </w:r>
    </w:p>
    <w:p w14:paraId="46D587A6" w14:textId="1D8D8B18" w:rsidR="003A60CC" w:rsidRPr="00E738A7" w:rsidRDefault="003A60CC" w:rsidP="003A60CC">
      <w:pPr>
        <w:spacing w:line="480" w:lineRule="auto"/>
        <w:ind w:left="360" w:hanging="360"/>
        <w:rPr>
          <w:rFonts w:ascii="Calibri" w:hAnsi="Calibri" w:cs="Arial"/>
        </w:rPr>
      </w:pPr>
      <w:proofErr w:type="spellStart"/>
      <w:r w:rsidRPr="00E738A7">
        <w:rPr>
          <w:rFonts w:ascii="Calibri" w:hAnsi="Calibri" w:cs="Arial"/>
        </w:rPr>
        <w:t>Pinsonneault</w:t>
      </w:r>
      <w:proofErr w:type="spellEnd"/>
      <w:r w:rsidRPr="00E738A7">
        <w:rPr>
          <w:rFonts w:ascii="Calibri" w:hAnsi="Calibri" w:cs="Arial"/>
        </w:rPr>
        <w:t xml:space="preserve">, A. J., T. R. Moore, and N. T. </w:t>
      </w:r>
      <w:proofErr w:type="spellStart"/>
      <w:r w:rsidRPr="00E738A7">
        <w:rPr>
          <w:rFonts w:ascii="Calibri" w:hAnsi="Calibri" w:cs="Arial"/>
        </w:rPr>
        <w:t>Roulet</w:t>
      </w:r>
      <w:proofErr w:type="spellEnd"/>
      <w:r w:rsidRPr="00E738A7">
        <w:rPr>
          <w:rFonts w:ascii="Calibri" w:hAnsi="Calibri" w:cs="Arial"/>
        </w:rPr>
        <w:t xml:space="preserve">. 2016. Temperature the dominant control on the enzyme-latch across a range of temperate peatland types. </w:t>
      </w:r>
      <w:r w:rsidRPr="00E738A7">
        <w:rPr>
          <w:rFonts w:ascii="Calibri" w:hAnsi="Calibri" w:cs="Arial"/>
          <w:i/>
        </w:rPr>
        <w:t xml:space="preserve">Soil Biol. </w:t>
      </w:r>
      <w:proofErr w:type="spellStart"/>
      <w:r w:rsidRPr="00E738A7">
        <w:rPr>
          <w:rFonts w:ascii="Calibri" w:hAnsi="Calibri" w:cs="Arial"/>
          <w:i/>
        </w:rPr>
        <w:t>Biochem</w:t>
      </w:r>
      <w:proofErr w:type="spellEnd"/>
      <w:r w:rsidRPr="00E738A7">
        <w:rPr>
          <w:rFonts w:ascii="Calibri" w:hAnsi="Calibri" w:cs="Arial"/>
          <w:i/>
        </w:rPr>
        <w:t>.</w:t>
      </w:r>
      <w:r w:rsidRPr="00E738A7">
        <w:rPr>
          <w:rFonts w:ascii="Calibri" w:hAnsi="Calibri" w:cs="Arial"/>
        </w:rPr>
        <w:t xml:space="preserve">, </w:t>
      </w:r>
      <w:r w:rsidRPr="00E738A7">
        <w:rPr>
          <w:rFonts w:ascii="Calibri" w:hAnsi="Calibri" w:cs="Arial"/>
          <w:b/>
        </w:rPr>
        <w:t>97</w:t>
      </w:r>
      <w:r w:rsidRPr="00E738A7">
        <w:rPr>
          <w:rFonts w:ascii="Calibri" w:hAnsi="Calibri" w:cs="Arial"/>
        </w:rPr>
        <w:t>:121-130.</w:t>
      </w:r>
    </w:p>
    <w:p w14:paraId="69F839CF" w14:textId="328C78D9" w:rsidR="007B6047" w:rsidRPr="00E738A7" w:rsidRDefault="007B6047" w:rsidP="007B6047">
      <w:pPr>
        <w:spacing w:line="480" w:lineRule="auto"/>
        <w:ind w:left="360" w:hanging="360"/>
        <w:rPr>
          <w:rFonts w:ascii="Calibri" w:hAnsi="Calibri" w:cs="Arial"/>
        </w:rPr>
      </w:pPr>
      <w:r w:rsidRPr="00E738A7">
        <w:rPr>
          <w:rFonts w:ascii="Calibri" w:hAnsi="Calibri" w:cs="Arial"/>
        </w:rPr>
        <w:t xml:space="preserve">Preston, M. D., K. A. </w:t>
      </w:r>
      <w:proofErr w:type="spellStart"/>
      <w:r w:rsidRPr="00E738A7">
        <w:rPr>
          <w:rFonts w:ascii="Calibri" w:hAnsi="Calibri" w:cs="Arial"/>
        </w:rPr>
        <w:t>Smemo</w:t>
      </w:r>
      <w:proofErr w:type="spellEnd"/>
      <w:r w:rsidRPr="00E738A7">
        <w:rPr>
          <w:rFonts w:ascii="Calibri" w:hAnsi="Calibri" w:cs="Arial"/>
        </w:rPr>
        <w:t xml:space="preserve">, J. W. McLaughlin, and N. </w:t>
      </w:r>
      <w:proofErr w:type="spellStart"/>
      <w:r w:rsidRPr="00E738A7">
        <w:rPr>
          <w:rFonts w:ascii="Calibri" w:hAnsi="Calibri" w:cs="Arial"/>
        </w:rPr>
        <w:t>Basiliko</w:t>
      </w:r>
      <w:proofErr w:type="spellEnd"/>
      <w:r w:rsidRPr="00E738A7">
        <w:rPr>
          <w:rFonts w:ascii="Calibri" w:hAnsi="Calibri" w:cs="Arial"/>
        </w:rPr>
        <w:t xml:space="preserve">. 2012. Peatland microbial communities and decomposition processes in the James Bay Lowlands, </w:t>
      </w:r>
      <w:r w:rsidRPr="00E738A7">
        <w:rPr>
          <w:rFonts w:ascii="Calibri" w:hAnsi="Calibri" w:cs="Arial"/>
          <w:i/>
        </w:rPr>
        <w:t xml:space="preserve">Canada. Front. </w:t>
      </w:r>
      <w:proofErr w:type="spellStart"/>
      <w:r w:rsidRPr="00E738A7">
        <w:rPr>
          <w:rFonts w:ascii="Calibri" w:hAnsi="Calibri" w:cs="Arial"/>
          <w:i/>
        </w:rPr>
        <w:t>Microbiol</w:t>
      </w:r>
      <w:proofErr w:type="spellEnd"/>
      <w:r w:rsidRPr="00E738A7">
        <w:rPr>
          <w:rFonts w:ascii="Calibri" w:hAnsi="Calibri" w:cs="Arial"/>
          <w:i/>
        </w:rPr>
        <w:t>.</w:t>
      </w:r>
      <w:r w:rsidRPr="00E738A7">
        <w:rPr>
          <w:rFonts w:ascii="Calibri" w:hAnsi="Calibri" w:cs="Arial"/>
        </w:rPr>
        <w:t>, </w:t>
      </w:r>
      <w:r w:rsidRPr="00E738A7">
        <w:rPr>
          <w:rFonts w:ascii="Calibri" w:hAnsi="Calibri" w:cs="Arial"/>
          <w:b/>
        </w:rPr>
        <w:t>3</w:t>
      </w:r>
      <w:r w:rsidRPr="00E738A7">
        <w:rPr>
          <w:rFonts w:ascii="Calibri" w:hAnsi="Calibri" w:cs="Arial"/>
        </w:rPr>
        <w:t>.</w:t>
      </w:r>
    </w:p>
    <w:p w14:paraId="4195BFE1" w14:textId="2040E042" w:rsidR="00C25116" w:rsidRPr="00E738A7" w:rsidRDefault="00C25116" w:rsidP="00C25116">
      <w:pPr>
        <w:spacing w:line="480" w:lineRule="auto"/>
        <w:ind w:left="360" w:hanging="360"/>
        <w:rPr>
          <w:rFonts w:ascii="Calibri" w:hAnsi="Calibri" w:cs="Arial"/>
        </w:rPr>
      </w:pPr>
      <w:r w:rsidRPr="00E738A7">
        <w:rPr>
          <w:rFonts w:ascii="Calibri" w:hAnsi="Calibri" w:cs="Arial"/>
        </w:rPr>
        <w:t xml:space="preserve">Robertson, G.P., D. C. Coleman, C. S. Bledsoe, and P. </w:t>
      </w:r>
      <w:proofErr w:type="spellStart"/>
      <w:r w:rsidRPr="00E738A7">
        <w:rPr>
          <w:rFonts w:ascii="Calibri" w:hAnsi="Calibri" w:cs="Arial"/>
        </w:rPr>
        <w:t>Sollins</w:t>
      </w:r>
      <w:proofErr w:type="spellEnd"/>
      <w:r w:rsidRPr="00E738A7">
        <w:rPr>
          <w:rFonts w:ascii="Calibri" w:hAnsi="Calibri" w:cs="Arial"/>
        </w:rPr>
        <w:t>. 1999. Standard Soil Methods for Long-Term Ecological Research. Oxford University Press, New York, NY, USA.</w:t>
      </w:r>
    </w:p>
    <w:p w14:paraId="1E2A12C1" w14:textId="4EAEAFE0" w:rsidR="00C25116" w:rsidRPr="00E738A7" w:rsidRDefault="00C25116" w:rsidP="00C25116">
      <w:pPr>
        <w:spacing w:line="480" w:lineRule="auto"/>
        <w:ind w:left="360" w:hanging="360"/>
        <w:rPr>
          <w:rFonts w:ascii="Calibri" w:hAnsi="Calibri" w:cs="Arial"/>
        </w:rPr>
      </w:pPr>
      <w:proofErr w:type="spellStart"/>
      <w:r w:rsidRPr="00E738A7">
        <w:rPr>
          <w:rFonts w:ascii="Calibri" w:hAnsi="Calibri" w:cs="Arial"/>
        </w:rPr>
        <w:t>Sinsabaugh</w:t>
      </w:r>
      <w:proofErr w:type="spellEnd"/>
      <w:r w:rsidRPr="00E738A7">
        <w:rPr>
          <w:rFonts w:ascii="Calibri" w:hAnsi="Calibri" w:cs="Arial"/>
        </w:rPr>
        <w:t xml:space="preserve">, R. L., C. L. </w:t>
      </w:r>
      <w:proofErr w:type="spellStart"/>
      <w:r w:rsidRPr="00E738A7">
        <w:rPr>
          <w:rFonts w:ascii="Calibri" w:hAnsi="Calibri" w:cs="Arial"/>
        </w:rPr>
        <w:t>Lauber</w:t>
      </w:r>
      <w:proofErr w:type="spellEnd"/>
      <w:r w:rsidRPr="00E738A7">
        <w:rPr>
          <w:rFonts w:ascii="Calibri" w:hAnsi="Calibri" w:cs="Arial"/>
        </w:rPr>
        <w:t xml:space="preserve">, M. N. Weintraub, B. Ahmed, S. D. Allison, C. Crenshaw, T. B. Gartner, S. E. </w:t>
      </w:r>
      <w:proofErr w:type="spellStart"/>
      <w:r w:rsidRPr="00E738A7">
        <w:rPr>
          <w:rFonts w:ascii="Calibri" w:hAnsi="Calibri" w:cs="Arial"/>
        </w:rPr>
        <w:t>Hobbie</w:t>
      </w:r>
      <w:proofErr w:type="spellEnd"/>
      <w:r w:rsidRPr="00E738A7">
        <w:rPr>
          <w:rFonts w:ascii="Calibri" w:hAnsi="Calibri" w:cs="Arial"/>
        </w:rPr>
        <w:t xml:space="preserve">, K. Holland, B. L. Keeler, J. S. Powers, M. </w:t>
      </w:r>
      <w:proofErr w:type="spellStart"/>
      <w:r w:rsidRPr="00E738A7">
        <w:rPr>
          <w:rFonts w:ascii="Calibri" w:hAnsi="Calibri" w:cs="Arial"/>
        </w:rPr>
        <w:t>Stursova</w:t>
      </w:r>
      <w:proofErr w:type="spellEnd"/>
      <w:r w:rsidRPr="00E738A7">
        <w:rPr>
          <w:rFonts w:ascii="Calibri" w:hAnsi="Calibri" w:cs="Arial"/>
        </w:rPr>
        <w:t xml:space="preserve">, C. </w:t>
      </w:r>
      <w:proofErr w:type="spellStart"/>
      <w:r w:rsidRPr="00E738A7">
        <w:rPr>
          <w:rFonts w:ascii="Calibri" w:hAnsi="Calibri" w:cs="Arial"/>
        </w:rPr>
        <w:t>Takacs-Vesbach</w:t>
      </w:r>
      <w:proofErr w:type="spellEnd"/>
      <w:r w:rsidRPr="00E738A7">
        <w:rPr>
          <w:rFonts w:ascii="Calibri" w:hAnsi="Calibri" w:cs="Arial"/>
        </w:rPr>
        <w:t xml:space="preserve">, M. P. Waldrop, M. D. Wallenstein, D. R. Zak, and L. H. </w:t>
      </w:r>
      <w:proofErr w:type="spellStart"/>
      <w:r w:rsidRPr="00E738A7">
        <w:rPr>
          <w:rFonts w:ascii="Calibri" w:hAnsi="Calibri" w:cs="Arial"/>
        </w:rPr>
        <w:t>Zeglin</w:t>
      </w:r>
      <w:proofErr w:type="spellEnd"/>
      <w:r w:rsidRPr="00E738A7">
        <w:rPr>
          <w:rFonts w:ascii="Calibri" w:hAnsi="Calibri" w:cs="Arial"/>
        </w:rPr>
        <w:t>. 2008. Stoichiometry of soil enzyme activity at global scale. </w:t>
      </w:r>
      <w:r w:rsidRPr="00E738A7">
        <w:rPr>
          <w:rFonts w:ascii="Calibri" w:hAnsi="Calibri" w:cs="Arial"/>
          <w:i/>
        </w:rPr>
        <w:t>Ecol. Lett.</w:t>
      </w:r>
      <w:r w:rsidRPr="00E738A7">
        <w:rPr>
          <w:rFonts w:ascii="Calibri" w:hAnsi="Calibri" w:cs="Arial"/>
        </w:rPr>
        <w:t>, </w:t>
      </w:r>
      <w:r w:rsidRPr="00E738A7">
        <w:rPr>
          <w:rFonts w:ascii="Calibri" w:hAnsi="Calibri" w:cs="Arial"/>
          <w:b/>
        </w:rPr>
        <w:t>11</w:t>
      </w:r>
      <w:r w:rsidRPr="00E738A7">
        <w:rPr>
          <w:rFonts w:ascii="Calibri" w:hAnsi="Calibri" w:cs="Arial"/>
        </w:rPr>
        <w:t>:1252-1264.</w:t>
      </w:r>
    </w:p>
    <w:p w14:paraId="7E50DE05" w14:textId="79D74341" w:rsidR="006F47DB" w:rsidRPr="00E738A7" w:rsidRDefault="006F47DB" w:rsidP="006F47DB">
      <w:pPr>
        <w:spacing w:line="480" w:lineRule="auto"/>
        <w:ind w:left="360" w:hanging="360"/>
        <w:rPr>
          <w:rFonts w:ascii="Calibri" w:hAnsi="Calibri" w:cs="Arial"/>
        </w:rPr>
      </w:pPr>
      <w:proofErr w:type="spellStart"/>
      <w:r w:rsidRPr="00E738A7">
        <w:rPr>
          <w:rFonts w:ascii="Calibri" w:hAnsi="Calibri" w:cs="Arial"/>
        </w:rPr>
        <w:t>Tfaily</w:t>
      </w:r>
      <w:proofErr w:type="spellEnd"/>
      <w:r w:rsidRPr="00E738A7">
        <w:rPr>
          <w:rFonts w:ascii="Calibri" w:hAnsi="Calibri" w:cs="Arial"/>
        </w:rPr>
        <w:t xml:space="preserve">, M. M., W. T. Cooper, J. E. </w:t>
      </w:r>
      <w:proofErr w:type="spellStart"/>
      <w:r w:rsidRPr="00E738A7">
        <w:rPr>
          <w:rFonts w:ascii="Calibri" w:hAnsi="Calibri" w:cs="Arial"/>
        </w:rPr>
        <w:t>Kostka</w:t>
      </w:r>
      <w:proofErr w:type="spellEnd"/>
      <w:r w:rsidRPr="00E738A7">
        <w:rPr>
          <w:rFonts w:ascii="Calibri" w:hAnsi="Calibri" w:cs="Arial"/>
        </w:rPr>
        <w:t xml:space="preserve">, P. R. </w:t>
      </w:r>
      <w:proofErr w:type="spellStart"/>
      <w:r w:rsidRPr="00E738A7">
        <w:rPr>
          <w:rFonts w:ascii="Calibri" w:hAnsi="Calibri" w:cs="Arial"/>
        </w:rPr>
        <w:t>Chanton</w:t>
      </w:r>
      <w:proofErr w:type="spellEnd"/>
      <w:r w:rsidRPr="00E738A7">
        <w:rPr>
          <w:rFonts w:ascii="Calibri" w:hAnsi="Calibri" w:cs="Arial"/>
        </w:rPr>
        <w:t xml:space="preserve">, C. W. </w:t>
      </w:r>
      <w:proofErr w:type="spellStart"/>
      <w:r w:rsidRPr="00E738A7">
        <w:rPr>
          <w:rFonts w:ascii="Calibri" w:hAnsi="Calibri" w:cs="Arial"/>
        </w:rPr>
        <w:t>Schadt</w:t>
      </w:r>
      <w:proofErr w:type="spellEnd"/>
      <w:r w:rsidRPr="00E738A7">
        <w:rPr>
          <w:rFonts w:ascii="Calibri" w:hAnsi="Calibri" w:cs="Arial"/>
        </w:rPr>
        <w:t xml:space="preserve">, P. J. Hanson, C. M. Iverson, and J. P. </w:t>
      </w:r>
      <w:proofErr w:type="spellStart"/>
      <w:r w:rsidRPr="00E738A7">
        <w:rPr>
          <w:rFonts w:ascii="Calibri" w:hAnsi="Calibri" w:cs="Arial"/>
        </w:rPr>
        <w:t>Chanton</w:t>
      </w:r>
      <w:proofErr w:type="spellEnd"/>
      <w:r w:rsidRPr="00E738A7">
        <w:rPr>
          <w:rFonts w:ascii="Calibri" w:hAnsi="Calibri" w:cs="Arial"/>
        </w:rPr>
        <w:t xml:space="preserve">. 2014. Organic matter transformation in the peat column at </w:t>
      </w:r>
      <w:proofErr w:type="spellStart"/>
      <w:r w:rsidRPr="00E738A7">
        <w:rPr>
          <w:rFonts w:ascii="Calibri" w:hAnsi="Calibri" w:cs="Arial"/>
        </w:rPr>
        <w:t>Marcell</w:t>
      </w:r>
      <w:proofErr w:type="spellEnd"/>
      <w:r w:rsidRPr="00E738A7">
        <w:rPr>
          <w:rFonts w:ascii="Calibri" w:hAnsi="Calibri" w:cs="Arial"/>
        </w:rPr>
        <w:t xml:space="preserve"> Experimental Forest: </w:t>
      </w:r>
      <w:proofErr w:type="spellStart"/>
      <w:r w:rsidRPr="00E738A7">
        <w:rPr>
          <w:rFonts w:ascii="Calibri" w:hAnsi="Calibri" w:cs="Arial"/>
        </w:rPr>
        <w:t>Humification</w:t>
      </w:r>
      <w:proofErr w:type="spellEnd"/>
      <w:r w:rsidRPr="00E738A7">
        <w:rPr>
          <w:rFonts w:ascii="Calibri" w:hAnsi="Calibri" w:cs="Arial"/>
        </w:rPr>
        <w:t xml:space="preserve"> and vertical stratification. </w:t>
      </w:r>
      <w:r w:rsidRPr="00E738A7">
        <w:rPr>
          <w:rFonts w:ascii="Calibri" w:hAnsi="Calibri" w:cs="Arial"/>
          <w:i/>
        </w:rPr>
        <w:t xml:space="preserve">J. </w:t>
      </w:r>
      <w:proofErr w:type="spellStart"/>
      <w:r w:rsidRPr="00E738A7">
        <w:rPr>
          <w:rFonts w:ascii="Calibri" w:hAnsi="Calibri" w:cs="Arial"/>
          <w:i/>
        </w:rPr>
        <w:t>Geophys</w:t>
      </w:r>
      <w:proofErr w:type="spellEnd"/>
      <w:r w:rsidRPr="00E738A7">
        <w:rPr>
          <w:rFonts w:ascii="Calibri" w:hAnsi="Calibri" w:cs="Arial"/>
          <w:i/>
        </w:rPr>
        <w:t xml:space="preserve">. Res.: </w:t>
      </w:r>
      <w:proofErr w:type="spellStart"/>
      <w:r w:rsidRPr="00E738A7">
        <w:rPr>
          <w:rFonts w:ascii="Calibri" w:hAnsi="Calibri" w:cs="Arial"/>
          <w:i/>
        </w:rPr>
        <w:t>Biogeosci</w:t>
      </w:r>
      <w:proofErr w:type="spellEnd"/>
      <w:r w:rsidRPr="00E738A7">
        <w:rPr>
          <w:rFonts w:ascii="Calibri" w:hAnsi="Calibri" w:cs="Arial"/>
          <w:i/>
        </w:rPr>
        <w:t>.</w:t>
      </w:r>
      <w:r w:rsidRPr="00E738A7">
        <w:rPr>
          <w:rFonts w:ascii="Calibri" w:hAnsi="Calibri" w:cs="Arial"/>
        </w:rPr>
        <w:t xml:space="preserve">, </w:t>
      </w:r>
      <w:r w:rsidRPr="00E738A7">
        <w:rPr>
          <w:rFonts w:ascii="Calibri" w:hAnsi="Calibri" w:cs="Arial"/>
          <w:b/>
        </w:rPr>
        <w:t>119</w:t>
      </w:r>
      <w:r w:rsidRPr="00E738A7">
        <w:rPr>
          <w:rFonts w:ascii="Calibri" w:hAnsi="Calibri" w:cs="Arial"/>
        </w:rPr>
        <w:t>:661-675.</w:t>
      </w:r>
    </w:p>
    <w:p w14:paraId="3CCBD666" w14:textId="00F02BBC" w:rsidR="007B6047" w:rsidRPr="00E738A7" w:rsidRDefault="007B6047" w:rsidP="007B6047">
      <w:pPr>
        <w:spacing w:line="480" w:lineRule="auto"/>
        <w:ind w:left="360" w:hanging="360"/>
        <w:rPr>
          <w:rFonts w:ascii="Calibri" w:hAnsi="Calibri" w:cs="Arial"/>
        </w:rPr>
      </w:pPr>
      <w:proofErr w:type="spellStart"/>
      <w:r w:rsidRPr="00E738A7">
        <w:rPr>
          <w:rFonts w:ascii="Calibri" w:hAnsi="Calibri" w:cs="Arial"/>
        </w:rPr>
        <w:t>Updegraff</w:t>
      </w:r>
      <w:proofErr w:type="spellEnd"/>
      <w:r w:rsidRPr="00E738A7">
        <w:rPr>
          <w:rFonts w:ascii="Calibri" w:hAnsi="Calibri" w:cs="Arial"/>
        </w:rPr>
        <w:t xml:space="preserve">, K., S. D. </w:t>
      </w:r>
      <w:proofErr w:type="spellStart"/>
      <w:r w:rsidRPr="00E738A7">
        <w:rPr>
          <w:rFonts w:ascii="Calibri" w:hAnsi="Calibri" w:cs="Arial"/>
        </w:rPr>
        <w:t>Bridgham</w:t>
      </w:r>
      <w:proofErr w:type="spellEnd"/>
      <w:r w:rsidRPr="00E738A7">
        <w:rPr>
          <w:rFonts w:ascii="Calibri" w:hAnsi="Calibri" w:cs="Arial"/>
        </w:rPr>
        <w:t xml:space="preserve">, J. Pastor, P. Weishampel, and C. </w:t>
      </w:r>
      <w:proofErr w:type="spellStart"/>
      <w:r w:rsidRPr="00E738A7">
        <w:rPr>
          <w:rFonts w:ascii="Calibri" w:hAnsi="Calibri" w:cs="Arial"/>
        </w:rPr>
        <w:t>Harth</w:t>
      </w:r>
      <w:proofErr w:type="spellEnd"/>
      <w:r w:rsidRPr="00E738A7">
        <w:rPr>
          <w:rFonts w:ascii="Calibri" w:hAnsi="Calibri" w:cs="Arial"/>
        </w:rPr>
        <w:t>. 2001. Response of CO</w:t>
      </w:r>
      <w:r w:rsidRPr="00E738A7">
        <w:rPr>
          <w:rFonts w:ascii="Calibri" w:hAnsi="Calibri" w:cs="Arial"/>
          <w:vertAlign w:val="subscript"/>
        </w:rPr>
        <w:t>2</w:t>
      </w:r>
      <w:r w:rsidRPr="00E738A7">
        <w:rPr>
          <w:rFonts w:ascii="Calibri" w:hAnsi="Calibri" w:cs="Arial"/>
        </w:rPr>
        <w:t xml:space="preserve"> and CH</w:t>
      </w:r>
      <w:r w:rsidRPr="00E738A7">
        <w:rPr>
          <w:rFonts w:ascii="Calibri" w:hAnsi="Calibri" w:cs="Arial"/>
          <w:vertAlign w:val="subscript"/>
        </w:rPr>
        <w:t>4</w:t>
      </w:r>
      <w:r w:rsidRPr="00E738A7">
        <w:rPr>
          <w:rFonts w:ascii="Calibri" w:hAnsi="Calibri" w:cs="Arial"/>
        </w:rPr>
        <w:t xml:space="preserve"> emissions from peatlands to warming and water table manipulation. </w:t>
      </w:r>
      <w:r w:rsidRPr="00E738A7">
        <w:rPr>
          <w:rFonts w:ascii="Calibri" w:hAnsi="Calibri" w:cs="Arial"/>
          <w:i/>
        </w:rPr>
        <w:t>Ecol. Appl.</w:t>
      </w:r>
      <w:r w:rsidRPr="00E738A7">
        <w:rPr>
          <w:rFonts w:ascii="Calibri" w:hAnsi="Calibri" w:cs="Arial"/>
        </w:rPr>
        <w:t>, </w:t>
      </w:r>
      <w:r w:rsidRPr="00E738A7">
        <w:rPr>
          <w:rFonts w:ascii="Calibri" w:hAnsi="Calibri" w:cs="Arial"/>
          <w:b/>
        </w:rPr>
        <w:t>11</w:t>
      </w:r>
      <w:r w:rsidRPr="00E738A7">
        <w:rPr>
          <w:rFonts w:ascii="Calibri" w:hAnsi="Calibri" w:cs="Arial"/>
        </w:rPr>
        <w:t>:311-326.</w:t>
      </w:r>
    </w:p>
    <w:p w14:paraId="06F2C2A3" w14:textId="6646A953" w:rsidR="00C25116" w:rsidRPr="00E738A7" w:rsidRDefault="00C25116" w:rsidP="00C25116">
      <w:pPr>
        <w:spacing w:line="480" w:lineRule="auto"/>
        <w:ind w:left="360" w:hanging="360"/>
        <w:rPr>
          <w:rFonts w:ascii="Calibri" w:hAnsi="Calibri" w:cs="Arial"/>
        </w:rPr>
      </w:pPr>
      <w:proofErr w:type="spellStart"/>
      <w:r w:rsidRPr="00E738A7">
        <w:rPr>
          <w:rFonts w:ascii="Calibri" w:hAnsi="Calibri" w:cs="Arial"/>
        </w:rPr>
        <w:t>Verry</w:t>
      </w:r>
      <w:proofErr w:type="spellEnd"/>
      <w:r w:rsidRPr="00E738A7">
        <w:rPr>
          <w:rFonts w:ascii="Calibri" w:hAnsi="Calibri" w:cs="Arial"/>
        </w:rPr>
        <w:t xml:space="preserve">, E. S., K. N. Brooks, and P. K. </w:t>
      </w:r>
      <w:proofErr w:type="spellStart"/>
      <w:r w:rsidRPr="00E738A7">
        <w:rPr>
          <w:rFonts w:ascii="Calibri" w:hAnsi="Calibri" w:cs="Arial"/>
        </w:rPr>
        <w:t>Barten</w:t>
      </w:r>
      <w:proofErr w:type="spellEnd"/>
      <w:r w:rsidRPr="00E738A7">
        <w:rPr>
          <w:rFonts w:ascii="Calibri" w:hAnsi="Calibri" w:cs="Arial"/>
        </w:rPr>
        <w:t xml:space="preserve">. 1988. Streamflow response from an </w:t>
      </w:r>
      <w:proofErr w:type="spellStart"/>
      <w:r w:rsidRPr="00E738A7">
        <w:rPr>
          <w:rFonts w:ascii="Calibri" w:hAnsi="Calibri" w:cs="Arial"/>
        </w:rPr>
        <w:t>ombrotrophic</w:t>
      </w:r>
      <w:proofErr w:type="spellEnd"/>
      <w:r w:rsidRPr="00E738A7">
        <w:rPr>
          <w:rFonts w:ascii="Calibri" w:hAnsi="Calibri" w:cs="Arial"/>
        </w:rPr>
        <w:t xml:space="preserve"> mire. </w:t>
      </w:r>
      <w:proofErr w:type="spellStart"/>
      <w:r w:rsidRPr="00E738A7">
        <w:rPr>
          <w:rFonts w:ascii="Calibri" w:hAnsi="Calibri" w:cs="Arial"/>
          <w:i/>
        </w:rPr>
        <w:t>Suomen</w:t>
      </w:r>
      <w:proofErr w:type="spellEnd"/>
      <w:r w:rsidRPr="00E738A7">
        <w:rPr>
          <w:rFonts w:ascii="Calibri" w:hAnsi="Calibri" w:cs="Arial"/>
          <w:i/>
        </w:rPr>
        <w:t xml:space="preserve"> </w:t>
      </w:r>
      <w:proofErr w:type="spellStart"/>
      <w:r w:rsidRPr="00E738A7">
        <w:rPr>
          <w:rFonts w:ascii="Calibri" w:hAnsi="Calibri" w:cs="Arial"/>
          <w:i/>
        </w:rPr>
        <w:t>Akatemian</w:t>
      </w:r>
      <w:proofErr w:type="spellEnd"/>
      <w:r w:rsidRPr="00E738A7">
        <w:rPr>
          <w:rFonts w:ascii="Calibri" w:hAnsi="Calibri" w:cs="Arial"/>
          <w:i/>
        </w:rPr>
        <w:t xml:space="preserve"> </w:t>
      </w:r>
      <w:proofErr w:type="spellStart"/>
      <w:r w:rsidRPr="00E738A7">
        <w:rPr>
          <w:rFonts w:ascii="Calibri" w:hAnsi="Calibri" w:cs="Arial"/>
          <w:i/>
        </w:rPr>
        <w:t>Julkaisuja</w:t>
      </w:r>
      <w:proofErr w:type="spellEnd"/>
      <w:r w:rsidRPr="00E738A7">
        <w:rPr>
          <w:rFonts w:ascii="Calibri" w:hAnsi="Calibri" w:cs="Arial"/>
        </w:rPr>
        <w:t xml:space="preserve">, </w:t>
      </w:r>
      <w:r w:rsidRPr="00E738A7">
        <w:rPr>
          <w:rFonts w:ascii="Calibri" w:hAnsi="Calibri" w:cs="Arial"/>
          <w:b/>
        </w:rPr>
        <w:t>4</w:t>
      </w:r>
      <w:r w:rsidRPr="00E738A7">
        <w:rPr>
          <w:rFonts w:ascii="Calibri" w:hAnsi="Calibri" w:cs="Arial"/>
        </w:rPr>
        <w:t>:52-59.</w:t>
      </w:r>
    </w:p>
    <w:p w14:paraId="41ABB42B" w14:textId="77777777" w:rsidR="00D72649" w:rsidRPr="00E738A7" w:rsidRDefault="00D72649" w:rsidP="00D72649">
      <w:pPr>
        <w:spacing w:line="480" w:lineRule="auto"/>
        <w:ind w:left="360" w:hanging="360"/>
        <w:rPr>
          <w:rFonts w:ascii="Calibri" w:hAnsi="Calibri" w:cs="Arial"/>
        </w:rPr>
      </w:pPr>
      <w:r w:rsidRPr="00E738A7">
        <w:rPr>
          <w:rFonts w:ascii="Calibri" w:hAnsi="Calibri" w:cs="Arial"/>
        </w:rPr>
        <w:t xml:space="preserve">Yu, Z., J. </w:t>
      </w:r>
      <w:proofErr w:type="spellStart"/>
      <w:r w:rsidRPr="00E738A7">
        <w:rPr>
          <w:rFonts w:ascii="Calibri" w:hAnsi="Calibri" w:cs="Arial"/>
        </w:rPr>
        <w:t>Loisel</w:t>
      </w:r>
      <w:proofErr w:type="spellEnd"/>
      <w:r w:rsidRPr="00E738A7">
        <w:rPr>
          <w:rFonts w:ascii="Calibri" w:hAnsi="Calibri" w:cs="Arial"/>
        </w:rPr>
        <w:t xml:space="preserve">, D. P. </w:t>
      </w:r>
      <w:proofErr w:type="spellStart"/>
      <w:r w:rsidRPr="00E738A7">
        <w:rPr>
          <w:rFonts w:ascii="Calibri" w:hAnsi="Calibri" w:cs="Arial"/>
        </w:rPr>
        <w:t>Brosseau</w:t>
      </w:r>
      <w:proofErr w:type="spellEnd"/>
      <w:r w:rsidRPr="00E738A7">
        <w:rPr>
          <w:rFonts w:ascii="Calibri" w:hAnsi="Calibri" w:cs="Arial"/>
        </w:rPr>
        <w:t xml:space="preserve">, D. W. </w:t>
      </w:r>
      <w:proofErr w:type="spellStart"/>
      <w:r w:rsidRPr="00E738A7">
        <w:rPr>
          <w:rFonts w:ascii="Calibri" w:hAnsi="Calibri" w:cs="Arial"/>
        </w:rPr>
        <w:t>Beilman</w:t>
      </w:r>
      <w:proofErr w:type="spellEnd"/>
      <w:r w:rsidRPr="00E738A7">
        <w:rPr>
          <w:rFonts w:ascii="Calibri" w:hAnsi="Calibri" w:cs="Arial"/>
        </w:rPr>
        <w:t xml:space="preserve">, and S. J. Hunt. 2010. Global peatland dynamics since the last glacial maximum. </w:t>
      </w:r>
      <w:proofErr w:type="spellStart"/>
      <w:r w:rsidRPr="00E738A7">
        <w:rPr>
          <w:rFonts w:ascii="Calibri" w:hAnsi="Calibri" w:cs="Arial"/>
          <w:i/>
        </w:rPr>
        <w:t>Geophys</w:t>
      </w:r>
      <w:proofErr w:type="spellEnd"/>
      <w:r w:rsidRPr="00E738A7">
        <w:rPr>
          <w:rFonts w:ascii="Calibri" w:hAnsi="Calibri" w:cs="Arial"/>
          <w:i/>
        </w:rPr>
        <w:t>. Res. Lett.</w:t>
      </w:r>
      <w:r w:rsidRPr="00E738A7">
        <w:rPr>
          <w:rFonts w:ascii="Calibri" w:hAnsi="Calibri" w:cs="Arial"/>
        </w:rPr>
        <w:t xml:space="preserve">, </w:t>
      </w:r>
      <w:proofErr w:type="gramStart"/>
      <w:r w:rsidRPr="00E738A7">
        <w:rPr>
          <w:rFonts w:ascii="Calibri" w:hAnsi="Calibri" w:cs="Arial"/>
          <w:b/>
        </w:rPr>
        <w:t>37</w:t>
      </w:r>
      <w:r w:rsidRPr="00E738A7">
        <w:rPr>
          <w:rFonts w:ascii="Calibri" w:hAnsi="Calibri" w:cs="Arial"/>
        </w:rPr>
        <w:t>:L</w:t>
      </w:r>
      <w:proofErr w:type="gramEnd"/>
      <w:r w:rsidRPr="00E738A7">
        <w:rPr>
          <w:rFonts w:ascii="Calibri" w:hAnsi="Calibri" w:cs="Arial"/>
        </w:rPr>
        <w:t>13402</w:t>
      </w:r>
    </w:p>
    <w:p w14:paraId="33961962" w14:textId="1F3BD8CF" w:rsidR="00C25116" w:rsidRPr="00E738A7" w:rsidRDefault="00C25116" w:rsidP="00C25116">
      <w:pPr>
        <w:spacing w:line="480" w:lineRule="auto"/>
        <w:ind w:left="360" w:hanging="360"/>
        <w:rPr>
          <w:rFonts w:ascii="Calibri" w:hAnsi="Calibri"/>
        </w:rPr>
        <w:sectPr w:rsidR="00C25116" w:rsidRPr="00E738A7" w:rsidSect="00B05BD4">
          <w:headerReference w:type="even" r:id="rId7"/>
          <w:headerReference w:type="default" r:id="rId8"/>
          <w:pgSz w:w="12240" w:h="15840"/>
          <w:pgMar w:top="1411" w:right="1411" w:bottom="1411" w:left="1411" w:header="720" w:footer="720" w:gutter="0"/>
          <w:cols w:space="720"/>
          <w:titlePg/>
          <w:docGrid w:linePitch="360"/>
        </w:sectPr>
      </w:pPr>
      <w:r w:rsidRPr="00E738A7">
        <w:rPr>
          <w:rFonts w:ascii="Calibri" w:hAnsi="Calibri" w:cs="Arial"/>
        </w:rPr>
        <w:t xml:space="preserve">Zak, D.R. and G. W. Kling. 2006. Microbial community composition and function across an arctic tundra landscape. </w:t>
      </w:r>
      <w:r w:rsidRPr="00E738A7">
        <w:rPr>
          <w:rFonts w:ascii="Calibri" w:hAnsi="Calibri" w:cs="Arial"/>
          <w:i/>
        </w:rPr>
        <w:t>Ecology</w:t>
      </w:r>
      <w:r w:rsidRPr="00E738A7">
        <w:rPr>
          <w:rFonts w:ascii="Calibri" w:hAnsi="Calibri" w:cs="Arial"/>
        </w:rPr>
        <w:t xml:space="preserve">, </w:t>
      </w:r>
      <w:r w:rsidRPr="00E738A7">
        <w:rPr>
          <w:rFonts w:ascii="Calibri" w:hAnsi="Calibri" w:cs="Arial"/>
          <w:b/>
        </w:rPr>
        <w:t>87</w:t>
      </w:r>
      <w:r w:rsidRPr="00E738A7">
        <w:rPr>
          <w:rFonts w:ascii="Calibri" w:hAnsi="Calibri" w:cs="Arial"/>
        </w:rPr>
        <w:t>:1659-</w:t>
      </w:r>
      <w:r w:rsidR="00E738A7">
        <w:rPr>
          <w:rFonts w:ascii="Calibri" w:hAnsi="Calibri" w:cs="Arial"/>
        </w:rPr>
        <w:t>1670</w:t>
      </w:r>
    </w:p>
    <w:p w14:paraId="54326AFF" w14:textId="77777777" w:rsidR="00635A69" w:rsidRPr="00E738A7" w:rsidRDefault="00635A69" w:rsidP="00E738A7">
      <w:pPr>
        <w:spacing w:line="480" w:lineRule="auto"/>
        <w:rPr>
          <w:rFonts w:ascii="Calibri" w:hAnsi="Calibri"/>
        </w:rPr>
      </w:pPr>
    </w:p>
    <w:sectPr w:rsidR="00635A69" w:rsidRPr="00E738A7" w:rsidSect="00712A48">
      <w:headerReference w:type="even" r:id="rId9"/>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2D904A" w14:textId="77777777" w:rsidR="00C361ED" w:rsidRDefault="00C361ED" w:rsidP="00712A48">
      <w:r>
        <w:separator/>
      </w:r>
    </w:p>
  </w:endnote>
  <w:endnote w:type="continuationSeparator" w:id="0">
    <w:p w14:paraId="74AA52B1" w14:textId="77777777" w:rsidR="00C361ED" w:rsidRDefault="00C361ED" w:rsidP="00712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TIXGeneral-Italic">
    <w:charset w:val="00"/>
    <w:family w:val="auto"/>
    <w:pitch w:val="variable"/>
    <w:sig w:usb0="A00002BF" w:usb1="42000D4E" w:usb2="02000000" w:usb3="00000000" w:csb0="800001FF" w:csb1="00000000"/>
  </w:font>
  <w:font w:name="STIXGeneral-Regular">
    <w:charset w:val="00"/>
    <w:family w:val="auto"/>
    <w:pitch w:val="variable"/>
    <w:sig w:usb0="A00002FF" w:usb1="4203FDFF" w:usb2="02000020" w:usb3="00000000" w:csb0="800001FF" w:csb1="00000000"/>
  </w:font>
  <w:font w:name="MS Mincho">
    <w:panose1 w:val="02020609040205080304"/>
    <w:charset w:val="80"/>
    <w:family w:val="roman"/>
    <w:pitch w:val="fixed"/>
    <w:sig w:usb0="E00002FF" w:usb1="6AC7FDFB" w:usb2="08000012" w:usb3="00000000" w:csb0="0002009F" w:csb1="00000000"/>
  </w:font>
  <w:font w:name="Monaco">
    <w:panose1 w:val="00000000000000000000"/>
    <w:charset w:val="00"/>
    <w:family w:val="swiss"/>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D7BDE5" w14:textId="77777777" w:rsidR="00C361ED" w:rsidRDefault="00C361ED" w:rsidP="00712A48">
      <w:r>
        <w:separator/>
      </w:r>
    </w:p>
  </w:footnote>
  <w:footnote w:type="continuationSeparator" w:id="0">
    <w:p w14:paraId="31FB510F" w14:textId="77777777" w:rsidR="00C361ED" w:rsidRDefault="00C361ED" w:rsidP="00712A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28DA7" w14:textId="77777777" w:rsidR="00B05BD4" w:rsidRDefault="00B05BD4" w:rsidP="00AE004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FCCDB7" w14:textId="77777777" w:rsidR="00B05BD4" w:rsidRDefault="00B05BD4" w:rsidP="00B05BD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129EB" w14:textId="77777777" w:rsidR="00B05BD4" w:rsidRPr="00B05BD4" w:rsidRDefault="00B05BD4" w:rsidP="00B05BD4">
    <w:pPr>
      <w:pStyle w:val="Header"/>
      <w:framePr w:wrap="none" w:vAnchor="text" w:hAnchor="page" w:x="10702" w:y="8"/>
      <w:rPr>
        <w:rStyle w:val="PageNumber"/>
        <w:rFonts w:ascii="Calibri" w:hAnsi="Calibri"/>
      </w:rPr>
    </w:pPr>
    <w:r w:rsidRPr="00B05BD4">
      <w:rPr>
        <w:rStyle w:val="PageNumber"/>
        <w:rFonts w:ascii="Calibri" w:hAnsi="Calibri"/>
      </w:rPr>
      <w:fldChar w:fldCharType="begin"/>
    </w:r>
    <w:r w:rsidRPr="00B05BD4">
      <w:rPr>
        <w:rStyle w:val="PageNumber"/>
        <w:rFonts w:ascii="Calibri" w:hAnsi="Calibri"/>
      </w:rPr>
      <w:instrText xml:space="preserve">PAGE  </w:instrText>
    </w:r>
    <w:r w:rsidRPr="00B05BD4">
      <w:rPr>
        <w:rStyle w:val="PageNumber"/>
        <w:rFonts w:ascii="Calibri" w:hAnsi="Calibri"/>
      </w:rPr>
      <w:fldChar w:fldCharType="separate"/>
    </w:r>
    <w:r>
      <w:rPr>
        <w:rStyle w:val="PageNumber"/>
        <w:rFonts w:ascii="Calibri" w:hAnsi="Calibri"/>
        <w:noProof/>
      </w:rPr>
      <w:t>3</w:t>
    </w:r>
    <w:r w:rsidRPr="00B05BD4">
      <w:rPr>
        <w:rStyle w:val="PageNumber"/>
        <w:rFonts w:ascii="Calibri" w:hAnsi="Calibri"/>
      </w:rPr>
      <w:fldChar w:fldCharType="end"/>
    </w:r>
  </w:p>
  <w:p w14:paraId="0C2D4DEA" w14:textId="3C158A25" w:rsidR="00B05BD4" w:rsidRPr="00B05BD4" w:rsidRDefault="00B05BD4" w:rsidP="00B05BD4">
    <w:pPr>
      <w:pStyle w:val="Header"/>
      <w:ind w:right="360"/>
      <w:jc w:val="right"/>
      <w:rPr>
        <w:rFonts w:ascii="Calibri" w:hAnsi="Calibri"/>
      </w:rPr>
    </w:pPr>
    <w:r w:rsidRPr="00B05BD4">
      <w:rPr>
        <w:rFonts w:ascii="Calibri" w:hAnsi="Calibri"/>
      </w:rPr>
      <w:t xml:space="preserve">Rewcastle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24A95" w14:textId="77777777" w:rsidR="00712A48" w:rsidRDefault="00712A48" w:rsidP="00AE004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D8309B" w14:textId="77777777" w:rsidR="00712A48" w:rsidRDefault="00712A48" w:rsidP="00712A48">
    <w:pPr>
      <w:pStyle w:val="Header"/>
      <w:ind w:right="36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83FA16" w14:textId="77777777" w:rsidR="00712A48" w:rsidRPr="00D72649" w:rsidRDefault="00712A48" w:rsidP="00D72649">
    <w:pPr>
      <w:pStyle w:val="Header"/>
      <w:framePr w:h="267" w:hRule="exact" w:wrap="none" w:vAnchor="text" w:hAnchor="margin" w:xAlign="right" w:y="1"/>
      <w:rPr>
        <w:rStyle w:val="PageNumber"/>
        <w:rFonts w:ascii="Calibri" w:hAnsi="Calibri"/>
      </w:rPr>
    </w:pPr>
    <w:r w:rsidRPr="00D72649">
      <w:rPr>
        <w:rStyle w:val="PageNumber"/>
        <w:rFonts w:ascii="Calibri" w:hAnsi="Calibri"/>
      </w:rPr>
      <w:fldChar w:fldCharType="begin"/>
    </w:r>
    <w:r w:rsidRPr="00D72649">
      <w:rPr>
        <w:rStyle w:val="PageNumber"/>
        <w:rFonts w:ascii="Calibri" w:hAnsi="Calibri"/>
      </w:rPr>
      <w:instrText xml:space="preserve">PAGE  </w:instrText>
    </w:r>
    <w:r w:rsidRPr="00D72649">
      <w:rPr>
        <w:rStyle w:val="PageNumber"/>
        <w:rFonts w:ascii="Calibri" w:hAnsi="Calibri"/>
      </w:rPr>
      <w:fldChar w:fldCharType="separate"/>
    </w:r>
    <w:r w:rsidR="00C25116">
      <w:rPr>
        <w:rStyle w:val="PageNumber"/>
        <w:rFonts w:ascii="Calibri" w:hAnsi="Calibri"/>
        <w:noProof/>
      </w:rPr>
      <w:t>13</w:t>
    </w:r>
    <w:r w:rsidRPr="00D72649">
      <w:rPr>
        <w:rStyle w:val="PageNumber"/>
        <w:rFonts w:ascii="Calibri" w:hAnsi="Calibri"/>
      </w:rPr>
      <w:fldChar w:fldCharType="end"/>
    </w:r>
  </w:p>
  <w:p w14:paraId="14DC6C49" w14:textId="211A30ED" w:rsidR="00712A48" w:rsidRDefault="00712A48" w:rsidP="00712A48">
    <w:pPr>
      <w:pStyle w:val="Header"/>
      <w:ind w:right="360"/>
      <w:jc w:val="right"/>
      <w:rPr>
        <w:rFonts w:ascii="Calibri" w:hAnsi="Calibri"/>
      </w:rPr>
    </w:pPr>
    <w:r>
      <w:rPr>
        <w:rFonts w:ascii="Calibri" w:hAnsi="Calibri"/>
      </w:rPr>
      <w:t>Rewcastle</w:t>
    </w:r>
  </w:p>
  <w:p w14:paraId="3D73DE0B" w14:textId="77777777" w:rsidR="00712A48" w:rsidRPr="00712A48" w:rsidRDefault="00712A48" w:rsidP="00712A48">
    <w:pPr>
      <w:pStyle w:val="Header"/>
      <w:jc w:val="right"/>
      <w:rPr>
        <w:rFonts w:ascii="Calibri" w:hAnsi="Calibri"/>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9F0FDF"/>
    <w:multiLevelType w:val="multilevel"/>
    <w:tmpl w:val="2BD2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929"/>
    <w:rsid w:val="000A036A"/>
    <w:rsid w:val="000D7D45"/>
    <w:rsid w:val="000E2ECA"/>
    <w:rsid w:val="001123B2"/>
    <w:rsid w:val="00173A56"/>
    <w:rsid w:val="001A7B71"/>
    <w:rsid w:val="001B477C"/>
    <w:rsid w:val="001C30C3"/>
    <w:rsid w:val="001D6C9E"/>
    <w:rsid w:val="002921BC"/>
    <w:rsid w:val="002A3DE6"/>
    <w:rsid w:val="002C299F"/>
    <w:rsid w:val="002E7019"/>
    <w:rsid w:val="003072B2"/>
    <w:rsid w:val="00333116"/>
    <w:rsid w:val="003A60CC"/>
    <w:rsid w:val="003D2CA9"/>
    <w:rsid w:val="004B229E"/>
    <w:rsid w:val="004E7973"/>
    <w:rsid w:val="00504C4A"/>
    <w:rsid w:val="00524D7B"/>
    <w:rsid w:val="00543FE0"/>
    <w:rsid w:val="005917F5"/>
    <w:rsid w:val="005B43FB"/>
    <w:rsid w:val="00635A69"/>
    <w:rsid w:val="00652698"/>
    <w:rsid w:val="00695FFB"/>
    <w:rsid w:val="006F289D"/>
    <w:rsid w:val="006F47DB"/>
    <w:rsid w:val="00712A48"/>
    <w:rsid w:val="00715A97"/>
    <w:rsid w:val="0073265D"/>
    <w:rsid w:val="0075106D"/>
    <w:rsid w:val="00755021"/>
    <w:rsid w:val="00780892"/>
    <w:rsid w:val="007B6047"/>
    <w:rsid w:val="007D4D19"/>
    <w:rsid w:val="007D60DC"/>
    <w:rsid w:val="007E4DEB"/>
    <w:rsid w:val="00805570"/>
    <w:rsid w:val="00850EE7"/>
    <w:rsid w:val="008A62F3"/>
    <w:rsid w:val="008E1365"/>
    <w:rsid w:val="00923344"/>
    <w:rsid w:val="009B1BC7"/>
    <w:rsid w:val="009B3DB6"/>
    <w:rsid w:val="009D344A"/>
    <w:rsid w:val="009D4C66"/>
    <w:rsid w:val="009F1B51"/>
    <w:rsid w:val="00A60B12"/>
    <w:rsid w:val="00A65E96"/>
    <w:rsid w:val="00A8495E"/>
    <w:rsid w:val="00A944FF"/>
    <w:rsid w:val="00AF2A71"/>
    <w:rsid w:val="00B013B2"/>
    <w:rsid w:val="00B05BD4"/>
    <w:rsid w:val="00B106D5"/>
    <w:rsid w:val="00B709DB"/>
    <w:rsid w:val="00C25116"/>
    <w:rsid w:val="00C361ED"/>
    <w:rsid w:val="00C4480E"/>
    <w:rsid w:val="00C84A2A"/>
    <w:rsid w:val="00CA1F69"/>
    <w:rsid w:val="00CD3A2C"/>
    <w:rsid w:val="00D26F02"/>
    <w:rsid w:val="00D44929"/>
    <w:rsid w:val="00D72649"/>
    <w:rsid w:val="00D810AD"/>
    <w:rsid w:val="00D81C8C"/>
    <w:rsid w:val="00DF3619"/>
    <w:rsid w:val="00E641B6"/>
    <w:rsid w:val="00E738A7"/>
    <w:rsid w:val="00E96F5A"/>
    <w:rsid w:val="00F86EDA"/>
    <w:rsid w:val="00FC52B9"/>
    <w:rsid w:val="00FF2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587C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D344A"/>
    <w:rPr>
      <w:rFonts w:ascii="Times New Roman" w:hAnsi="Times New Roman" w:cs="Times New Roman"/>
    </w:rPr>
  </w:style>
  <w:style w:type="paragraph" w:styleId="Heading1">
    <w:name w:val="heading 1"/>
    <w:basedOn w:val="Normal"/>
    <w:link w:val="Heading1Char"/>
    <w:uiPriority w:val="9"/>
    <w:qFormat/>
    <w:rsid w:val="00635A69"/>
    <w:pPr>
      <w:spacing w:before="100" w:beforeAutospacing="1" w:after="100" w:afterAutospacing="1"/>
      <w:outlineLvl w:val="0"/>
    </w:pPr>
    <w:rPr>
      <w:rFonts w:eastAsiaTheme="minorEastAsia"/>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50EE7"/>
    <w:rPr>
      <w:sz w:val="18"/>
      <w:szCs w:val="18"/>
    </w:rPr>
  </w:style>
  <w:style w:type="paragraph" w:styleId="CommentText">
    <w:name w:val="annotation text"/>
    <w:basedOn w:val="Normal"/>
    <w:link w:val="CommentTextChar"/>
    <w:uiPriority w:val="99"/>
    <w:unhideWhenUsed/>
    <w:rsid w:val="00850EE7"/>
    <w:rPr>
      <w:rFonts w:eastAsiaTheme="minorEastAsia"/>
    </w:rPr>
  </w:style>
  <w:style w:type="character" w:customStyle="1" w:styleId="CommentTextChar">
    <w:name w:val="Comment Text Char"/>
    <w:basedOn w:val="DefaultParagraphFont"/>
    <w:link w:val="CommentText"/>
    <w:uiPriority w:val="99"/>
    <w:rsid w:val="00850EE7"/>
    <w:rPr>
      <w:rFonts w:eastAsiaTheme="minorEastAsia"/>
    </w:rPr>
  </w:style>
  <w:style w:type="character" w:styleId="PlaceholderText">
    <w:name w:val="Placeholder Text"/>
    <w:basedOn w:val="DefaultParagraphFont"/>
    <w:uiPriority w:val="99"/>
    <w:semiHidden/>
    <w:rsid w:val="00C4480E"/>
    <w:rPr>
      <w:color w:val="808080"/>
    </w:rPr>
  </w:style>
  <w:style w:type="character" w:customStyle="1" w:styleId="mi">
    <w:name w:val="mi"/>
    <w:basedOn w:val="DefaultParagraphFont"/>
    <w:rsid w:val="00AF2A71"/>
  </w:style>
  <w:style w:type="character" w:customStyle="1" w:styleId="mo">
    <w:name w:val="mo"/>
    <w:basedOn w:val="DefaultParagraphFont"/>
    <w:rsid w:val="00AF2A71"/>
  </w:style>
  <w:style w:type="character" w:customStyle="1" w:styleId="mn">
    <w:name w:val="mn"/>
    <w:basedOn w:val="DefaultParagraphFont"/>
    <w:rsid w:val="00AF2A71"/>
  </w:style>
  <w:style w:type="character" w:customStyle="1" w:styleId="mtext">
    <w:name w:val="mtext"/>
    <w:basedOn w:val="DefaultParagraphFont"/>
    <w:rsid w:val="00AF2A71"/>
  </w:style>
  <w:style w:type="table" w:styleId="TableGrid">
    <w:name w:val="Table Grid"/>
    <w:basedOn w:val="TableNormal"/>
    <w:uiPriority w:val="39"/>
    <w:rsid w:val="00E641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6Colorful">
    <w:name w:val="List Table 6 Colorful"/>
    <w:basedOn w:val="TableNormal"/>
    <w:uiPriority w:val="51"/>
    <w:rsid w:val="00E641B6"/>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3">
    <w:name w:val="List Table 6 Colorful Accent 3"/>
    <w:basedOn w:val="TableNormal"/>
    <w:uiPriority w:val="51"/>
    <w:rsid w:val="00E641B6"/>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Accent3">
    <w:name w:val="List Table 3 Accent 3"/>
    <w:basedOn w:val="TableNormal"/>
    <w:uiPriority w:val="48"/>
    <w:rsid w:val="00E641B6"/>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Heading1Char">
    <w:name w:val="Heading 1 Char"/>
    <w:basedOn w:val="DefaultParagraphFont"/>
    <w:link w:val="Heading1"/>
    <w:uiPriority w:val="9"/>
    <w:rsid w:val="00635A69"/>
    <w:rPr>
      <w:rFonts w:ascii="Times New Roman" w:eastAsiaTheme="minorEastAsia" w:hAnsi="Times New Roman" w:cs="Times New Roman"/>
      <w:b/>
      <w:bCs/>
      <w:kern w:val="36"/>
      <w:sz w:val="48"/>
      <w:szCs w:val="48"/>
    </w:rPr>
  </w:style>
  <w:style w:type="character" w:styleId="Hyperlink">
    <w:name w:val="Hyperlink"/>
    <w:basedOn w:val="DefaultParagraphFont"/>
    <w:uiPriority w:val="99"/>
    <w:unhideWhenUsed/>
    <w:rsid w:val="00635A69"/>
    <w:rPr>
      <w:color w:val="0563C1" w:themeColor="hyperlink"/>
      <w:u w:val="single"/>
    </w:rPr>
  </w:style>
  <w:style w:type="character" w:customStyle="1" w:styleId="collapsetext">
    <w:name w:val="collapsetext"/>
    <w:basedOn w:val="DefaultParagraphFont"/>
    <w:rsid w:val="00635A69"/>
  </w:style>
  <w:style w:type="character" w:customStyle="1" w:styleId="showinfo">
    <w:name w:val="showinfo"/>
    <w:basedOn w:val="DefaultParagraphFont"/>
    <w:rsid w:val="00635A69"/>
  </w:style>
  <w:style w:type="paragraph" w:styleId="Header">
    <w:name w:val="header"/>
    <w:basedOn w:val="Normal"/>
    <w:link w:val="HeaderChar"/>
    <w:uiPriority w:val="99"/>
    <w:unhideWhenUsed/>
    <w:rsid w:val="00712A48"/>
    <w:pPr>
      <w:tabs>
        <w:tab w:val="center" w:pos="4680"/>
        <w:tab w:val="right" w:pos="9360"/>
      </w:tabs>
    </w:pPr>
  </w:style>
  <w:style w:type="character" w:customStyle="1" w:styleId="HeaderChar">
    <w:name w:val="Header Char"/>
    <w:basedOn w:val="DefaultParagraphFont"/>
    <w:link w:val="Header"/>
    <w:uiPriority w:val="99"/>
    <w:rsid w:val="00712A48"/>
    <w:rPr>
      <w:rFonts w:ascii="Times New Roman" w:hAnsi="Times New Roman" w:cs="Times New Roman"/>
    </w:rPr>
  </w:style>
  <w:style w:type="paragraph" w:styleId="Footer">
    <w:name w:val="footer"/>
    <w:basedOn w:val="Normal"/>
    <w:link w:val="FooterChar"/>
    <w:uiPriority w:val="99"/>
    <w:unhideWhenUsed/>
    <w:rsid w:val="00712A48"/>
    <w:pPr>
      <w:tabs>
        <w:tab w:val="center" w:pos="4680"/>
        <w:tab w:val="right" w:pos="9360"/>
      </w:tabs>
    </w:pPr>
  </w:style>
  <w:style w:type="character" w:customStyle="1" w:styleId="FooterChar">
    <w:name w:val="Footer Char"/>
    <w:basedOn w:val="DefaultParagraphFont"/>
    <w:link w:val="Footer"/>
    <w:uiPriority w:val="99"/>
    <w:rsid w:val="00712A48"/>
    <w:rPr>
      <w:rFonts w:ascii="Times New Roman" w:hAnsi="Times New Roman" w:cs="Times New Roman"/>
    </w:rPr>
  </w:style>
  <w:style w:type="character" w:styleId="PageNumber">
    <w:name w:val="page number"/>
    <w:basedOn w:val="DefaultParagraphFont"/>
    <w:uiPriority w:val="99"/>
    <w:semiHidden/>
    <w:unhideWhenUsed/>
    <w:rsid w:val="00712A48"/>
  </w:style>
  <w:style w:type="character" w:styleId="LineNumber">
    <w:name w:val="line number"/>
    <w:basedOn w:val="DefaultParagraphFont"/>
    <w:uiPriority w:val="99"/>
    <w:semiHidden/>
    <w:unhideWhenUsed/>
    <w:rsid w:val="00C25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729900">
      <w:bodyDiv w:val="1"/>
      <w:marLeft w:val="0"/>
      <w:marRight w:val="0"/>
      <w:marTop w:val="0"/>
      <w:marBottom w:val="0"/>
      <w:divBdr>
        <w:top w:val="none" w:sz="0" w:space="0" w:color="auto"/>
        <w:left w:val="none" w:sz="0" w:space="0" w:color="auto"/>
        <w:bottom w:val="none" w:sz="0" w:space="0" w:color="auto"/>
        <w:right w:val="none" w:sz="0" w:space="0" w:color="auto"/>
      </w:divBdr>
    </w:div>
    <w:div w:id="365644212">
      <w:bodyDiv w:val="1"/>
      <w:marLeft w:val="0"/>
      <w:marRight w:val="0"/>
      <w:marTop w:val="0"/>
      <w:marBottom w:val="0"/>
      <w:divBdr>
        <w:top w:val="none" w:sz="0" w:space="0" w:color="auto"/>
        <w:left w:val="none" w:sz="0" w:space="0" w:color="auto"/>
        <w:bottom w:val="none" w:sz="0" w:space="0" w:color="auto"/>
        <w:right w:val="none" w:sz="0" w:space="0" w:color="auto"/>
      </w:divBdr>
    </w:div>
    <w:div w:id="656885523">
      <w:bodyDiv w:val="1"/>
      <w:marLeft w:val="0"/>
      <w:marRight w:val="0"/>
      <w:marTop w:val="0"/>
      <w:marBottom w:val="0"/>
      <w:divBdr>
        <w:top w:val="none" w:sz="0" w:space="0" w:color="auto"/>
        <w:left w:val="none" w:sz="0" w:space="0" w:color="auto"/>
        <w:bottom w:val="none" w:sz="0" w:space="0" w:color="auto"/>
        <w:right w:val="none" w:sz="0" w:space="0" w:color="auto"/>
      </w:divBdr>
    </w:div>
    <w:div w:id="898320936">
      <w:bodyDiv w:val="1"/>
      <w:marLeft w:val="0"/>
      <w:marRight w:val="0"/>
      <w:marTop w:val="0"/>
      <w:marBottom w:val="0"/>
      <w:divBdr>
        <w:top w:val="none" w:sz="0" w:space="0" w:color="auto"/>
        <w:left w:val="none" w:sz="0" w:space="0" w:color="auto"/>
        <w:bottom w:val="none" w:sz="0" w:space="0" w:color="auto"/>
        <w:right w:val="none" w:sz="0" w:space="0" w:color="auto"/>
      </w:divBdr>
    </w:div>
    <w:div w:id="1128552817">
      <w:bodyDiv w:val="1"/>
      <w:marLeft w:val="0"/>
      <w:marRight w:val="0"/>
      <w:marTop w:val="0"/>
      <w:marBottom w:val="0"/>
      <w:divBdr>
        <w:top w:val="none" w:sz="0" w:space="0" w:color="auto"/>
        <w:left w:val="none" w:sz="0" w:space="0" w:color="auto"/>
        <w:bottom w:val="none" w:sz="0" w:space="0" w:color="auto"/>
        <w:right w:val="none" w:sz="0" w:space="0" w:color="auto"/>
      </w:divBdr>
    </w:div>
    <w:div w:id="1345208978">
      <w:bodyDiv w:val="1"/>
      <w:marLeft w:val="0"/>
      <w:marRight w:val="0"/>
      <w:marTop w:val="0"/>
      <w:marBottom w:val="0"/>
      <w:divBdr>
        <w:top w:val="none" w:sz="0" w:space="0" w:color="auto"/>
        <w:left w:val="none" w:sz="0" w:space="0" w:color="auto"/>
        <w:bottom w:val="none" w:sz="0" w:space="0" w:color="auto"/>
        <w:right w:val="none" w:sz="0" w:space="0" w:color="auto"/>
      </w:divBdr>
    </w:div>
    <w:div w:id="1878807923">
      <w:bodyDiv w:val="1"/>
      <w:marLeft w:val="0"/>
      <w:marRight w:val="0"/>
      <w:marTop w:val="0"/>
      <w:marBottom w:val="0"/>
      <w:divBdr>
        <w:top w:val="none" w:sz="0" w:space="0" w:color="auto"/>
        <w:left w:val="none" w:sz="0" w:space="0" w:color="auto"/>
        <w:bottom w:val="none" w:sz="0" w:space="0" w:color="auto"/>
        <w:right w:val="none" w:sz="0" w:space="0" w:color="auto"/>
      </w:divBdr>
    </w:div>
    <w:div w:id="19657670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16</Pages>
  <Words>3555</Words>
  <Characters>20265</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Kenna Rewcastle</dc:creator>
  <cp:keywords/>
  <dc:description/>
  <cp:lastModifiedBy>Kenna Rewcastle</cp:lastModifiedBy>
  <cp:revision>23</cp:revision>
  <dcterms:created xsi:type="dcterms:W3CDTF">2017-12-10T20:53:00Z</dcterms:created>
  <dcterms:modified xsi:type="dcterms:W3CDTF">2017-12-12T03:52:00Z</dcterms:modified>
</cp:coreProperties>
</file>